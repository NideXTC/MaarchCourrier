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EF" w:rsidRPr="00BE3A46" w:rsidRDefault="000A6BA3" w:rsidP="000A6BA3">
      <w:pPr>
        <w:tabs>
          <w:tab w:val="center" w:pos="4536"/>
          <w:tab w:val="right" w:pos="9073"/>
        </w:tabs>
        <w:jc w:val="left"/>
        <w:rPr>
          <w:rFonts w:cstheme="minorHAnsi"/>
          <w:i/>
          <w:smallCaps/>
          <w:noProof/>
          <w:color w:val="019DD6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0" w:author="Cotin" w:date="2011-12-28T14:03:00Z">
            <w:rPr>
              <w:rFonts w:ascii="Verdana" w:hAnsi="Verdana"/>
              <w:i/>
              <w:smallCaps/>
              <w:noProof/>
              <w:color w:val="019DD6"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</w:pPr>
      <w:r w:rsidRPr="00BE3A46">
        <w:rPr>
          <w:rFonts w:cstheme="minorHAnsi"/>
          <w:i/>
          <w:smallCaps/>
          <w:noProof/>
          <w:color w:val="019DD6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1" w:author="Cotin" w:date="2011-12-28T14:03:00Z">
            <w:rPr>
              <w:rFonts w:ascii="Verdana" w:hAnsi="Verdana"/>
              <w:i/>
              <w:smallCaps/>
              <w:noProof/>
              <w:color w:val="019DD6"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  <w:tab/>
      </w:r>
      <w:r w:rsidR="00D46AEF" w:rsidRPr="00BE3A46">
        <w:rPr>
          <w:rFonts w:cstheme="minorHAnsi"/>
          <w:i/>
          <w:smallCaps/>
          <w:noProof/>
          <w:color w:val="019DD6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2" w:author="Cotin" w:date="2011-12-28T14:03:00Z">
            <w:rPr>
              <w:rFonts w:ascii="Verdana" w:hAnsi="Verdana"/>
              <w:i/>
              <w:smallCaps/>
              <w:noProof/>
              <w:color w:val="019DD6"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  <w:t xml:space="preserve">Formation Maarch Entreprise </w:t>
      </w:r>
      <w:r w:rsidR="00A71975" w:rsidRPr="00BE3A46">
        <w:rPr>
          <w:rFonts w:cstheme="minorHAnsi"/>
          <w:i/>
          <w:smallCaps/>
          <w:noProof/>
          <w:color w:val="019DD6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3" w:author="Cotin" w:date="2011-12-28T14:03:00Z">
            <w:rPr>
              <w:rFonts w:ascii="Verdana" w:hAnsi="Verdana"/>
              <w:i/>
              <w:smallCaps/>
              <w:noProof/>
              <w:color w:val="019DD6"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  <w:t>- SZSIC</w:t>
      </w:r>
    </w:p>
    <w:p w:rsidR="003B49BD" w:rsidRPr="00BE3A46" w:rsidRDefault="00424CB8" w:rsidP="00C12B97">
      <w:pPr>
        <w:jc w:val="center"/>
        <w:rPr>
          <w:rFonts w:cstheme="minorHAnsi"/>
          <w:i/>
          <w:noProof/>
          <w:color w:val="0487C1" w:themeColor="accen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4" w:author="Cotin" w:date="2011-12-28T14:03:00Z">
            <w:rPr>
              <w:rFonts w:ascii="Verdana" w:hAnsi="Verdana"/>
              <w:i/>
              <w:noProof/>
              <w:color w:val="0487C1" w:themeColor="accen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</w:pPr>
      <w:r w:rsidRPr="00BE3A46">
        <w:rPr>
          <w:rFonts w:cstheme="minorHAnsi"/>
          <w:i/>
          <w:smallCaps/>
          <w:noProof/>
          <w:color w:val="0487C1" w:themeColor="accent1"/>
          <w:sz w:val="32"/>
          <w:rPrChange w:id="5">
            <w:rPr>
              <w:rFonts w:ascii="Verdana" w:hAnsi="Verdana"/>
              <w:i/>
              <w:smallCaps/>
              <w:noProof/>
              <w:color w:val="0487C1" w:themeColor="accent1"/>
              <w:sz w:val="32"/>
            </w:rPr>
          </w:rPrChange>
        </w:rPr>
        <w:drawing>
          <wp:anchor distT="0" distB="0" distL="114300" distR="114300" simplePos="0" relativeHeight="251657728" behindDoc="0" locked="0" layoutInCell="1" allowOverlap="1" wp14:anchorId="4BD8BB80" wp14:editId="549DF6F7">
            <wp:simplePos x="0" y="0"/>
            <wp:positionH relativeFrom="column">
              <wp:posOffset>3108960</wp:posOffset>
            </wp:positionH>
            <wp:positionV relativeFrom="paragraph">
              <wp:posOffset>284480</wp:posOffset>
            </wp:positionV>
            <wp:extent cx="1360805" cy="146050"/>
            <wp:effectExtent l="0" t="0" r="0" b="635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BA3" w:rsidRPr="00BE3A46">
        <w:rPr>
          <w:rStyle w:val="Titre1Car"/>
          <w:rFonts w:asciiTheme="minorHAnsi" w:eastAsiaTheme="minorHAnsi" w:hAnsiTheme="minorHAnsi" w:cstheme="minorHAnsi"/>
          <w:color w:val="0487C1" w:themeColor="accent1"/>
        </w:rPr>
        <w:t>Programme détaillé</w:t>
      </w:r>
    </w:p>
    <w:p w:rsidR="003B49BD" w:rsidRPr="00BE3A46" w:rsidRDefault="00424CB8" w:rsidP="00424CB8">
      <w:pPr>
        <w:tabs>
          <w:tab w:val="left" w:pos="700"/>
        </w:tabs>
        <w:rPr>
          <w:rFonts w:cstheme="minorHAnsi"/>
          <w:i/>
          <w:noProof/>
          <w:color w:val="019DD6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6" w:author="Cotin" w:date="2011-12-28T14:03:00Z">
            <w:rPr>
              <w:rFonts w:ascii="Verdana" w:hAnsi="Verdana"/>
              <w:i/>
              <w:noProof/>
              <w:color w:val="019DD6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</w:pPr>
      <w:r w:rsidRPr="00BE3A46">
        <w:rPr>
          <w:rFonts w:cstheme="minorHAnsi"/>
          <w:i/>
          <w:noProof/>
          <w:color w:val="019DD6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:rPrChange w:id="7" w:author="Cotin" w:date="2011-12-28T14:03:00Z">
            <w:rPr>
              <w:rFonts w:ascii="Verdana" w:hAnsi="Verdana"/>
              <w:i/>
              <w:noProof/>
              <w:color w:val="019DD6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rPrChange>
        </w:rPr>
        <w:tab/>
      </w:r>
    </w:p>
    <w:p w:rsidR="003C1E83" w:rsidRPr="00BE3A46" w:rsidRDefault="003C1E83" w:rsidP="003C1E83">
      <w:pPr>
        <w:spacing w:line="288" w:lineRule="atLeast"/>
        <w:jc w:val="left"/>
        <w:rPr>
          <w:rFonts w:eastAsia="Times New Roman" w:cstheme="minorHAnsi"/>
          <w:b/>
          <w:bCs/>
          <w:i/>
          <w:iCs/>
          <w:color w:val="019DD6"/>
          <w:sz w:val="28"/>
          <w:lang w:eastAsia="en-US"/>
          <w:rPrChange w:id="8" w:author="Cotin" w:date="2011-12-28T14:03:00Z">
            <w:rPr>
              <w:rFonts w:ascii="Calibri" w:eastAsia="Times New Roman" w:hAnsi="Calibri"/>
              <w:b/>
              <w:bCs/>
              <w:i/>
              <w:iCs/>
              <w:color w:val="019DD6"/>
              <w:sz w:val="28"/>
              <w:lang w:eastAsia="en-US"/>
            </w:rPr>
          </w:rPrChange>
        </w:rPr>
      </w:pPr>
      <w:bookmarkStart w:id="9" w:name="eztoc3545_0_0_1"/>
      <w:bookmarkStart w:id="10" w:name="eztoc3545_0_0_2"/>
      <w:bookmarkEnd w:id="9"/>
      <w:bookmarkEnd w:id="10"/>
      <w:proofErr w:type="spellStart"/>
      <w:r w:rsidRPr="00BE3A46">
        <w:rPr>
          <w:rFonts w:eastAsia="Times New Roman" w:cstheme="minorHAnsi"/>
          <w:b/>
          <w:bCs/>
          <w:i/>
          <w:iCs/>
          <w:color w:val="019DD6"/>
          <w:sz w:val="28"/>
          <w:lang w:eastAsia="en-US"/>
          <w:rPrChange w:id="11" w:author="Cotin" w:date="2011-12-28T14:03:00Z">
            <w:rPr>
              <w:rFonts w:ascii="Calibri" w:eastAsia="Times New Roman" w:hAnsi="Calibri"/>
              <w:b/>
              <w:bCs/>
              <w:i/>
              <w:iCs/>
              <w:color w:val="019DD6"/>
              <w:sz w:val="28"/>
              <w:lang w:eastAsia="en-US"/>
            </w:rPr>
          </w:rPrChange>
        </w:rPr>
        <w:t>Preréquis</w:t>
      </w:r>
      <w:proofErr w:type="spellEnd"/>
    </w:p>
    <w:p w:rsidR="003C6E20" w:rsidRDefault="003C1E83" w:rsidP="000A6BA3">
      <w:pPr>
        <w:rPr>
          <w:ins w:id="12" w:author="Cotin" w:date="2011-12-28T14:07:00Z"/>
          <w:rFonts w:eastAsia="Times New Roman" w:cstheme="minorHAnsi"/>
          <w:color w:val="576875"/>
          <w:sz w:val="20"/>
          <w:szCs w:val="20"/>
        </w:rPr>
      </w:pPr>
      <w:r w:rsidRPr="00BE3A46">
        <w:rPr>
          <w:rFonts w:eastAsia="Times New Roman" w:cstheme="minorHAnsi"/>
          <w:color w:val="576875"/>
          <w:sz w:val="20"/>
          <w:szCs w:val="20"/>
          <w:rPrChange w:id="13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 xml:space="preserve">Le stagiaire </w:t>
      </w:r>
      <w:r w:rsidR="00033B3F" w:rsidRPr="00BE3A46">
        <w:rPr>
          <w:rFonts w:eastAsia="Times New Roman" w:cstheme="minorHAnsi"/>
          <w:color w:val="576875"/>
          <w:sz w:val="20"/>
          <w:szCs w:val="20"/>
        </w:rPr>
        <w:t xml:space="preserve">est formé sur </w:t>
      </w:r>
      <w:r w:rsidRPr="00BE3A46">
        <w:rPr>
          <w:rFonts w:eastAsia="Times New Roman" w:cstheme="minorHAnsi"/>
          <w:color w:val="576875"/>
          <w:sz w:val="20"/>
          <w:szCs w:val="20"/>
          <w:rPrChange w:id="14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>sa machine</w:t>
      </w:r>
      <w:ins w:id="15" w:author="lgi" w:date="2011-12-28T14:17:00Z">
        <w:r w:rsidR="00BB3041">
          <w:rPr>
            <w:rFonts w:eastAsia="Times New Roman" w:cstheme="minorHAnsi"/>
            <w:color w:val="576875"/>
            <w:sz w:val="20"/>
            <w:szCs w:val="20"/>
          </w:rPr>
          <w:t xml:space="preserve"> à partir des sources installées sur le serveur central</w:t>
        </w:r>
      </w:ins>
      <w:r w:rsidRPr="00BE3A46">
        <w:rPr>
          <w:rFonts w:eastAsia="Times New Roman" w:cstheme="minorHAnsi"/>
          <w:color w:val="576875"/>
          <w:sz w:val="20"/>
          <w:szCs w:val="20"/>
          <w:rPrChange w:id="16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>.</w:t>
      </w:r>
      <w:del w:id="17" w:author="lgi" w:date="2011-12-28T14:17:00Z">
        <w:r w:rsidRPr="00BE3A46" w:rsidDel="00BB3041">
          <w:rPr>
            <w:rFonts w:eastAsia="Times New Roman" w:cstheme="minorHAnsi"/>
            <w:color w:val="576875"/>
            <w:sz w:val="20"/>
            <w:szCs w:val="20"/>
            <w:rPrChange w:id="18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 xml:space="preserve"> </w:delText>
        </w:r>
        <w:r w:rsidR="00033B3F" w:rsidRPr="00BE3A46" w:rsidDel="00BB3041">
          <w:rPr>
            <w:rFonts w:eastAsia="Times New Roman" w:cstheme="minorHAnsi"/>
            <w:color w:val="576875"/>
            <w:sz w:val="20"/>
            <w:szCs w:val="20"/>
          </w:rPr>
          <w:delText>À</w:delText>
        </w:r>
        <w:r w:rsidRPr="00BE3A46" w:rsidDel="00BB3041">
          <w:rPr>
            <w:rFonts w:eastAsia="Times New Roman" w:cstheme="minorHAnsi"/>
            <w:color w:val="576875"/>
            <w:sz w:val="20"/>
            <w:szCs w:val="20"/>
            <w:rPrChange w:id="19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 xml:space="preserve"> la fin de la formation, l'application Maarch </w:delText>
        </w:r>
        <w:r w:rsidR="00033B3F" w:rsidRPr="00BE3A46" w:rsidDel="00BB3041">
          <w:rPr>
            <w:rFonts w:eastAsia="Times New Roman" w:cstheme="minorHAnsi"/>
            <w:color w:val="576875"/>
            <w:sz w:val="20"/>
            <w:szCs w:val="20"/>
          </w:rPr>
          <w:delText xml:space="preserve">est </w:delText>
        </w:r>
        <w:r w:rsidRPr="00BE3A46" w:rsidDel="00BB3041">
          <w:rPr>
            <w:rFonts w:eastAsia="Times New Roman" w:cstheme="minorHAnsi"/>
            <w:color w:val="576875"/>
            <w:sz w:val="20"/>
            <w:szCs w:val="20"/>
            <w:rPrChange w:id="20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>installée</w:delText>
        </w:r>
        <w:r w:rsidR="00033B3F" w:rsidRPr="00BE3A46" w:rsidDel="00BB3041">
          <w:rPr>
            <w:rFonts w:eastAsia="Times New Roman" w:cstheme="minorHAnsi"/>
            <w:color w:val="576875"/>
            <w:sz w:val="20"/>
            <w:szCs w:val="20"/>
          </w:rPr>
          <w:delText xml:space="preserve">, </w:delText>
        </w:r>
        <w:r w:rsidRPr="00BE3A46" w:rsidDel="00BB3041">
          <w:rPr>
            <w:rFonts w:eastAsia="Times New Roman" w:cstheme="minorHAnsi"/>
            <w:color w:val="576875"/>
            <w:sz w:val="20"/>
            <w:szCs w:val="20"/>
            <w:rPrChange w:id="21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>opérationnelle et synchronisée avec le serveur de source central Maarch.</w:delText>
        </w:r>
        <w:r w:rsidR="000A6BA3" w:rsidRPr="00BE3A46" w:rsidDel="00BB3041">
          <w:rPr>
            <w:rFonts w:eastAsia="Times New Roman" w:cstheme="minorHAnsi"/>
            <w:color w:val="576875"/>
            <w:sz w:val="20"/>
            <w:szCs w:val="20"/>
            <w:rPrChange w:id="22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 xml:space="preserve"> </w:delText>
        </w:r>
        <w:r w:rsidRPr="00BE3A46" w:rsidDel="00BB3041">
          <w:rPr>
            <w:rFonts w:eastAsia="Times New Roman" w:cstheme="minorHAnsi"/>
            <w:color w:val="576875"/>
            <w:sz w:val="20"/>
            <w:szCs w:val="20"/>
            <w:rPrChange w:id="23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delText>Nous créons un compte de formation en lecture seule pour le serveur de sources.</w:delText>
        </w:r>
      </w:del>
    </w:p>
    <w:p w:rsidR="00BE3A46" w:rsidRDefault="00BE3A46" w:rsidP="000A6BA3">
      <w:pPr>
        <w:rPr>
          <w:ins w:id="24" w:author="lgi" w:date="2012-03-30T01:13:00Z"/>
          <w:rFonts w:eastAsia="Times New Roman" w:cstheme="minorHAnsi"/>
          <w:color w:val="576875"/>
          <w:sz w:val="18"/>
          <w:szCs w:val="20"/>
        </w:rPr>
      </w:pPr>
    </w:p>
    <w:p w:rsidR="00962A1E" w:rsidRDefault="00962A1E" w:rsidP="000A6BA3">
      <w:pPr>
        <w:rPr>
          <w:ins w:id="25" w:author="lgi" w:date="2012-03-30T01:13:00Z"/>
          <w:rFonts w:eastAsia="Times New Roman" w:cstheme="minorHAnsi"/>
          <w:color w:val="576875"/>
          <w:sz w:val="18"/>
          <w:szCs w:val="20"/>
        </w:rPr>
      </w:pPr>
    </w:p>
    <w:p w:rsidR="00962A1E" w:rsidRDefault="00962A1E" w:rsidP="000A6BA3">
      <w:pPr>
        <w:rPr>
          <w:ins w:id="26" w:author="lgi" w:date="2012-03-30T01:13:00Z"/>
          <w:b/>
          <w:noProof/>
          <w:lang w:val="en-US"/>
        </w:rPr>
      </w:pPr>
      <w:ins w:id="27" w:author="lgi" w:date="2012-03-30T01:13:00Z">
        <w:r>
          <w:rPr>
            <w:b/>
            <w:noProof/>
            <w:lang w:val="en-US"/>
          </w:rPr>
          <w:t>[onshow.yourname]</w:t>
        </w:r>
      </w:ins>
    </w:p>
    <w:p w:rsidR="00962A1E" w:rsidRDefault="00962A1E" w:rsidP="000A6BA3">
      <w:pPr>
        <w:rPr>
          <w:ins w:id="28" w:author="lgi" w:date="2012-03-30T01:13:00Z"/>
          <w:rFonts w:eastAsia="Times New Roman" w:cstheme="minorHAnsi"/>
          <w:color w:val="576875"/>
          <w:sz w:val="18"/>
          <w:szCs w:val="20"/>
        </w:rPr>
      </w:pPr>
    </w:p>
    <w:p w:rsidR="00962A1E" w:rsidRDefault="00962A1E" w:rsidP="000A6BA3">
      <w:pPr>
        <w:rPr>
          <w:ins w:id="29" w:author="lgi" w:date="2012-03-30T01:13:00Z"/>
          <w:rFonts w:eastAsia="Times New Roman" w:cstheme="minorHAnsi"/>
          <w:color w:val="576875"/>
          <w:sz w:val="18"/>
          <w:szCs w:val="20"/>
        </w:rPr>
      </w:pPr>
    </w:p>
    <w:p w:rsidR="00962A1E" w:rsidRPr="00BE3A46" w:rsidRDefault="00962A1E" w:rsidP="000A6BA3">
      <w:pPr>
        <w:rPr>
          <w:rFonts w:eastAsia="Times New Roman" w:cstheme="minorHAnsi"/>
          <w:color w:val="576875"/>
          <w:sz w:val="18"/>
          <w:szCs w:val="20"/>
          <w:rPrChange w:id="30" w:author="Cotin" w:date="2011-12-28T14:07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</w:pPr>
    </w:p>
    <w:p w:rsidR="00962A1E" w:rsidRDefault="00962A1E" w:rsidP="00D46AEF">
      <w:pPr>
        <w:jc w:val="left"/>
        <w:rPr>
          <w:ins w:id="31" w:author="lgi" w:date="2012-03-30T01:13:00Z"/>
          <w:rFonts w:eastAsia="Times New Roman" w:cstheme="minorHAnsi"/>
          <w:color w:val="576875"/>
          <w:sz w:val="20"/>
          <w:szCs w:val="20"/>
        </w:rPr>
      </w:pPr>
    </w:p>
    <w:p w:rsidR="003C1E83" w:rsidRDefault="003C1E83" w:rsidP="00D46AEF">
      <w:pPr>
        <w:jc w:val="left"/>
        <w:rPr>
          <w:ins w:id="32" w:author="lgi" w:date="2012-03-30T01:13:00Z"/>
          <w:rFonts w:eastAsia="Times New Roman" w:cstheme="minorHAnsi"/>
          <w:color w:val="576875"/>
          <w:sz w:val="20"/>
          <w:szCs w:val="20"/>
        </w:rPr>
      </w:pPr>
      <w:r w:rsidRPr="00BE3A46">
        <w:rPr>
          <w:rFonts w:eastAsia="Times New Roman" w:cstheme="minorHAnsi"/>
          <w:color w:val="576875"/>
          <w:sz w:val="20"/>
          <w:szCs w:val="20"/>
          <w:rPrChange w:id="33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>Les prérequis des postes stagiaires sont :</w:t>
      </w:r>
      <w:ins w:id="34" w:author="lgi" w:date="2012-03-30T01:13:00Z">
        <w:r w:rsidR="00962A1E">
          <w:rPr>
            <w:rFonts w:eastAsia="Times New Roman" w:cstheme="minorHAnsi"/>
            <w:color w:val="576875"/>
            <w:sz w:val="20"/>
            <w:szCs w:val="20"/>
          </w:rPr>
          <w:t xml:space="preserve"> [</w:t>
        </w:r>
        <w:proofErr w:type="spellStart"/>
        <w:r w:rsidR="00962A1E">
          <w:rPr>
            <w:rFonts w:eastAsia="Times New Roman" w:cstheme="minorHAnsi"/>
            <w:color w:val="576875"/>
            <w:sz w:val="20"/>
            <w:szCs w:val="20"/>
          </w:rPr>
          <w:t>onshow.yourname</w:t>
        </w:r>
        <w:proofErr w:type="spellEnd"/>
        <w:r w:rsidR="00962A1E">
          <w:rPr>
            <w:rFonts w:eastAsia="Times New Roman" w:cstheme="minorHAnsi"/>
            <w:color w:val="576875"/>
            <w:sz w:val="20"/>
            <w:szCs w:val="20"/>
          </w:rPr>
          <w:t>]</w:t>
        </w:r>
      </w:ins>
    </w:p>
    <w:p w:rsidR="00962A1E" w:rsidRPr="00BE3A46" w:rsidRDefault="00962A1E" w:rsidP="00D46AEF">
      <w:pPr>
        <w:jc w:val="left"/>
        <w:rPr>
          <w:rFonts w:eastAsia="Times New Roman" w:cstheme="minorHAnsi"/>
          <w:color w:val="576875"/>
          <w:sz w:val="20"/>
          <w:szCs w:val="20"/>
          <w:rPrChange w:id="35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</w:pPr>
      <w:bookmarkStart w:id="36" w:name="_GoBack"/>
      <w:bookmarkEnd w:id="36"/>
    </w:p>
    <w:p w:rsidR="003C1E83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 xml:space="preserve">Windows XP ou Vista ou </w:t>
      </w:r>
      <w:proofErr w:type="spellStart"/>
      <w:r w:rsidRPr="00BE3A46">
        <w:rPr>
          <w:rFonts w:eastAsia="Times New Roman" w:cstheme="minorHAnsi"/>
          <w:color w:val="576875"/>
          <w:sz w:val="18"/>
          <w:szCs w:val="20"/>
        </w:rPr>
        <w:t>Seven</w:t>
      </w:r>
      <w:proofErr w:type="spellEnd"/>
      <w:r w:rsidRPr="00BE3A46">
        <w:rPr>
          <w:rFonts w:eastAsia="Times New Roman" w:cstheme="minorHAnsi"/>
          <w:color w:val="576875"/>
          <w:sz w:val="18"/>
          <w:szCs w:val="20"/>
        </w:rPr>
        <w:t xml:space="preserve"> ou Linux</w:t>
      </w:r>
    </w:p>
    <w:p w:rsidR="003C1E83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>Possession du compte administrateur</w:t>
      </w:r>
    </w:p>
    <w:p w:rsidR="003C1E83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>1Go disponible sur le disque C: ou /home ou /var pour Linux</w:t>
      </w:r>
    </w:p>
    <w:p w:rsidR="003C1E83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>Lecteur PDF et plugin PDF installé et opérationnel</w:t>
      </w:r>
    </w:p>
    <w:p w:rsidR="003C1E83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>Firefox 3.5</w:t>
      </w:r>
      <w:ins w:id="37" w:author="lgi" w:date="2011-12-28T14:17:00Z">
        <w:r w:rsidR="00BB3041">
          <w:rPr>
            <w:rFonts w:eastAsia="Times New Roman" w:cstheme="minorHAnsi"/>
            <w:color w:val="576875"/>
            <w:sz w:val="18"/>
            <w:szCs w:val="20"/>
          </w:rPr>
          <w:t xml:space="preserve"> ou plus</w:t>
        </w:r>
      </w:ins>
      <w:r w:rsidRPr="00BE3A46">
        <w:rPr>
          <w:rFonts w:eastAsia="Times New Roman" w:cstheme="minorHAnsi"/>
          <w:color w:val="576875"/>
          <w:sz w:val="18"/>
          <w:szCs w:val="20"/>
        </w:rPr>
        <w:t>,</w:t>
      </w:r>
      <w:del w:id="38" w:author="lgi" w:date="2011-12-28T14:18:00Z">
        <w:r w:rsidRPr="00BE3A46" w:rsidDel="00BB3041">
          <w:rPr>
            <w:rFonts w:eastAsia="Times New Roman" w:cstheme="minorHAnsi"/>
            <w:color w:val="576875"/>
            <w:sz w:val="18"/>
            <w:szCs w:val="20"/>
          </w:rPr>
          <w:delText xml:space="preserve"> firebug installé</w:delText>
        </w:r>
      </w:del>
      <w:r w:rsidRPr="00BE3A46">
        <w:rPr>
          <w:rFonts w:eastAsia="Times New Roman" w:cstheme="minorHAnsi"/>
          <w:color w:val="576875"/>
          <w:sz w:val="18"/>
          <w:szCs w:val="20"/>
        </w:rPr>
        <w:t xml:space="preserve"> (Linux ET Windows)</w:t>
      </w:r>
    </w:p>
    <w:p w:rsidR="00D46AEF" w:rsidRPr="00BE3A46" w:rsidRDefault="003C1E83" w:rsidP="00D46AEF">
      <w:pPr>
        <w:numPr>
          <w:ilvl w:val="0"/>
          <w:numId w:val="16"/>
        </w:numPr>
        <w:tabs>
          <w:tab w:val="clear" w:pos="720"/>
        </w:tabs>
        <w:ind w:left="480"/>
        <w:jc w:val="left"/>
        <w:rPr>
          <w:rFonts w:eastAsia="Times New Roman" w:cstheme="minorHAnsi"/>
          <w:color w:val="576875"/>
          <w:sz w:val="18"/>
          <w:szCs w:val="20"/>
        </w:rPr>
      </w:pPr>
      <w:r w:rsidRPr="00BE3A46">
        <w:rPr>
          <w:rFonts w:eastAsia="Times New Roman" w:cstheme="minorHAnsi"/>
          <w:color w:val="576875"/>
          <w:sz w:val="18"/>
          <w:szCs w:val="20"/>
        </w:rPr>
        <w:t>Pour Windows : Internet Explorer 7 ou 8</w:t>
      </w:r>
      <w:ins w:id="39" w:author="lgi" w:date="2011-12-28T14:18:00Z">
        <w:r w:rsidR="00BB3041">
          <w:rPr>
            <w:rFonts w:eastAsia="Times New Roman" w:cstheme="minorHAnsi"/>
            <w:color w:val="576875"/>
            <w:sz w:val="18"/>
            <w:szCs w:val="20"/>
          </w:rPr>
          <w:t xml:space="preserve"> ou plus</w:t>
        </w:r>
      </w:ins>
    </w:p>
    <w:p w:rsidR="003C1E83" w:rsidRPr="00BE3A46" w:rsidRDefault="003C1E83">
      <w:pPr>
        <w:ind w:left="480"/>
        <w:jc w:val="left"/>
        <w:rPr>
          <w:rFonts w:eastAsia="Times New Roman" w:cstheme="minorHAnsi"/>
          <w:color w:val="576875"/>
          <w:sz w:val="18"/>
          <w:szCs w:val="20"/>
          <w:rPrChange w:id="40" w:author="Cotin" w:date="2011-12-28T14:03:00Z">
            <w:rPr>
              <w:rFonts w:ascii="Calibri" w:eastAsia="Times New Roman" w:hAnsi="Calibri"/>
              <w:color w:val="576875"/>
              <w:sz w:val="18"/>
              <w:szCs w:val="20"/>
            </w:rPr>
          </w:rPrChange>
        </w:rPr>
        <w:pPrChange w:id="41" w:author="lgi" w:date="2011-12-28T14:18:00Z">
          <w:pPr>
            <w:numPr>
              <w:numId w:val="16"/>
            </w:numPr>
            <w:tabs>
              <w:tab w:val="num" w:pos="720"/>
            </w:tabs>
            <w:ind w:left="480" w:hanging="360"/>
            <w:jc w:val="left"/>
          </w:pPr>
        </w:pPrChange>
      </w:pPr>
      <w:del w:id="42" w:author="lgi" w:date="2011-12-28T14:18:00Z">
        <w:r w:rsidRPr="00BE3A46" w:rsidDel="00BB3041">
          <w:rPr>
            <w:rFonts w:eastAsia="Times New Roman" w:cstheme="minorHAnsi"/>
            <w:color w:val="576875"/>
            <w:sz w:val="18"/>
            <w:szCs w:val="20"/>
            <w:rPrChange w:id="43" w:author="Cotin" w:date="2011-12-28T14:03:00Z">
              <w:rPr>
                <w:rFonts w:ascii="Calibri" w:eastAsia="Times New Roman" w:hAnsi="Calibri"/>
                <w:color w:val="576875"/>
                <w:sz w:val="18"/>
                <w:szCs w:val="20"/>
              </w:rPr>
            </w:rPrChange>
          </w:rPr>
          <w:delText>Un éditeur de texte installé avec coloration syntaxique pour PHP, Javascript, HTML.</w:delText>
        </w:r>
        <w:r w:rsidR="00A71975" w:rsidRPr="00BE3A46" w:rsidDel="00BB3041">
          <w:rPr>
            <w:rFonts w:eastAsia="Times New Roman" w:cstheme="minorHAnsi"/>
            <w:color w:val="576875"/>
            <w:sz w:val="18"/>
            <w:szCs w:val="20"/>
            <w:rPrChange w:id="44" w:author="Cotin" w:date="2011-12-28T14:03:00Z">
              <w:rPr>
                <w:rFonts w:ascii="Calibri" w:eastAsia="Times New Roman" w:hAnsi="Calibri"/>
                <w:color w:val="576875"/>
                <w:sz w:val="18"/>
                <w:szCs w:val="20"/>
              </w:rPr>
            </w:rPrChange>
          </w:rPr>
          <w:delText xml:space="preserve"> </w:delText>
        </w:r>
        <w:r w:rsidRPr="00BE3A46" w:rsidDel="00BB3041">
          <w:rPr>
            <w:rFonts w:eastAsia="Times New Roman" w:cstheme="minorHAnsi"/>
            <w:color w:val="576875"/>
            <w:sz w:val="18"/>
            <w:szCs w:val="20"/>
            <w:rPrChange w:id="45" w:author="Cotin" w:date="2011-12-28T14:03:00Z">
              <w:rPr>
                <w:rFonts w:ascii="Calibri" w:eastAsia="Times New Roman" w:hAnsi="Calibri"/>
                <w:color w:val="576875"/>
                <w:sz w:val="18"/>
                <w:szCs w:val="20"/>
              </w:rPr>
            </w:rPrChange>
          </w:rPr>
          <w:delText>Exemple : Geany, Notepad++</w:delText>
        </w:r>
      </w:del>
    </w:p>
    <w:p w:rsidR="003C1E83" w:rsidRPr="00BE3A46" w:rsidRDefault="003C1E83" w:rsidP="00D46AEF">
      <w:pPr>
        <w:jc w:val="left"/>
        <w:rPr>
          <w:rFonts w:eastAsia="Times New Roman" w:cstheme="minorHAnsi"/>
          <w:color w:val="576875"/>
          <w:sz w:val="20"/>
          <w:szCs w:val="20"/>
          <w:rPrChange w:id="46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</w:pPr>
      <w:r w:rsidRPr="00BE3A46">
        <w:rPr>
          <w:rFonts w:eastAsia="Times New Roman" w:cstheme="minorHAnsi"/>
          <w:color w:val="576875"/>
          <w:sz w:val="20"/>
          <w:szCs w:val="20"/>
          <w:rPrChange w:id="47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 xml:space="preserve">Le serveur Web et la base de données </w:t>
      </w:r>
      <w:r w:rsidR="00E85F4B" w:rsidRPr="00BE3A46">
        <w:rPr>
          <w:rFonts w:eastAsia="Times New Roman" w:cstheme="minorHAnsi"/>
          <w:color w:val="576875"/>
          <w:sz w:val="20"/>
          <w:szCs w:val="20"/>
          <w:rPrChange w:id="48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 xml:space="preserve">peuvent être </w:t>
      </w:r>
      <w:r w:rsidRPr="00BE3A46">
        <w:rPr>
          <w:rFonts w:eastAsia="Times New Roman" w:cstheme="minorHAnsi"/>
          <w:color w:val="576875"/>
          <w:sz w:val="20"/>
          <w:szCs w:val="20"/>
          <w:rPrChange w:id="49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>installés dans le cadre de la formation.</w:t>
      </w:r>
    </w:p>
    <w:p w:rsidR="00E85F4B" w:rsidRPr="00BE3A46" w:rsidRDefault="00E85F4B">
      <w:pPr>
        <w:ind w:firstLine="709"/>
        <w:jc w:val="left"/>
        <w:rPr>
          <w:rFonts w:eastAsia="Times New Roman" w:cstheme="minorHAnsi"/>
          <w:color w:val="576875"/>
          <w:sz w:val="18"/>
          <w:szCs w:val="20"/>
          <w:rPrChange w:id="50" w:author="Cotin" w:date="2011-12-28T14:07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pPrChange w:id="51" w:author="Cotin" w:date="2011-12-28T14:07:00Z">
          <w:pPr>
            <w:jc w:val="left"/>
          </w:pPr>
        </w:pPrChange>
      </w:pPr>
    </w:p>
    <w:p w:rsidR="00C37C6A" w:rsidDel="00BE3A46" w:rsidRDefault="00E85F4B">
      <w:pPr>
        <w:rPr>
          <w:del w:id="52" w:author="Cotin" w:date="2011-12-28T14:02:00Z"/>
          <w:rFonts w:eastAsia="Times New Roman" w:cstheme="minorHAnsi"/>
          <w:color w:val="576875"/>
          <w:sz w:val="20"/>
          <w:szCs w:val="20"/>
        </w:rPr>
      </w:pPr>
      <w:r w:rsidRPr="00BE3A46">
        <w:rPr>
          <w:rFonts w:eastAsia="Times New Roman" w:cstheme="minorHAnsi"/>
          <w:color w:val="576875"/>
          <w:sz w:val="20"/>
          <w:szCs w:val="20"/>
          <w:rPrChange w:id="53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 xml:space="preserve">La répartition des formations dans le temps peut évoluer en fonction </w:t>
      </w:r>
      <w:ins w:id="54" w:author="Cotin" w:date="2011-12-28T14:07:00Z">
        <w:r w:rsidR="00BE3A46">
          <w:rPr>
            <w:rFonts w:eastAsia="Times New Roman" w:cstheme="minorHAnsi"/>
            <w:color w:val="576875"/>
            <w:sz w:val="20"/>
            <w:szCs w:val="20"/>
          </w:rPr>
          <w:t xml:space="preserve">du niveau et </w:t>
        </w:r>
      </w:ins>
      <w:r w:rsidRPr="00BE3A46">
        <w:rPr>
          <w:rFonts w:eastAsia="Times New Roman" w:cstheme="minorHAnsi"/>
          <w:color w:val="576875"/>
          <w:sz w:val="20"/>
          <w:szCs w:val="20"/>
          <w:rPrChange w:id="55" w:author="Cotin" w:date="2011-12-28T14:03:00Z">
            <w:rPr>
              <w:rFonts w:ascii="Calibri" w:eastAsia="Times New Roman" w:hAnsi="Calibri"/>
              <w:color w:val="576875"/>
              <w:sz w:val="20"/>
              <w:szCs w:val="20"/>
            </w:rPr>
          </w:rPrChange>
        </w:rPr>
        <w:t>de la disponibilité des personnes à former.</w:t>
      </w:r>
    </w:p>
    <w:p w:rsidR="00BE3A46" w:rsidRPr="00BE3A46" w:rsidRDefault="00BE3A46" w:rsidP="00BE3A46">
      <w:pPr>
        <w:jc w:val="left"/>
        <w:rPr>
          <w:ins w:id="56" w:author="Cotin" w:date="2011-12-28T14:07:00Z"/>
          <w:rFonts w:eastAsia="Times New Roman" w:cstheme="minorHAnsi"/>
          <w:color w:val="576875"/>
          <w:sz w:val="20"/>
          <w:szCs w:val="20"/>
          <w:rPrChange w:id="57" w:author="Cotin" w:date="2011-12-28T14:03:00Z">
            <w:rPr>
              <w:ins w:id="58" w:author="Cotin" w:date="2011-12-28T14:07:00Z"/>
              <w:rFonts w:ascii="Calibri" w:eastAsia="Times New Roman" w:hAnsi="Calibri"/>
              <w:color w:val="576875"/>
              <w:sz w:val="20"/>
              <w:szCs w:val="20"/>
            </w:rPr>
          </w:rPrChange>
        </w:rPr>
      </w:pPr>
    </w:p>
    <w:p w:rsidR="00BE3A46" w:rsidRPr="00BE3A46" w:rsidRDefault="00BE3A46">
      <w:pPr>
        <w:rPr>
          <w:ins w:id="59" w:author="Cotin" w:date="2011-12-28T14:02:00Z"/>
          <w:rFonts w:eastAsia="Times New Roman" w:cstheme="minorHAnsi"/>
          <w:color w:val="576875"/>
          <w:sz w:val="18"/>
          <w:szCs w:val="20"/>
          <w:rPrChange w:id="60" w:author="Cotin" w:date="2011-12-28T14:07:00Z">
            <w:rPr>
              <w:ins w:id="61" w:author="Cotin" w:date="2011-12-28T14:02:00Z"/>
              <w:rFonts w:ascii="Calibri" w:eastAsia="Times New Roman" w:hAnsi="Calibri"/>
              <w:color w:val="576875"/>
              <w:sz w:val="20"/>
              <w:szCs w:val="20"/>
            </w:rPr>
          </w:rPrChange>
        </w:rPr>
      </w:pPr>
    </w:p>
    <w:p w:rsidR="00BE3A46" w:rsidRPr="00BE3A46" w:rsidRDefault="00BE3A46" w:rsidP="00BE3A46">
      <w:pPr>
        <w:jc w:val="left"/>
        <w:rPr>
          <w:ins w:id="62" w:author="Cotin" w:date="2011-12-28T14:02:00Z"/>
          <w:rFonts w:cstheme="minorHAnsi"/>
          <w:noProof/>
          <w:color w:val="019DD6"/>
          <w:sz w:val="36"/>
          <w:rPrChange w:id="63" w:author="Cotin" w:date="2011-12-28T14:03:00Z">
            <w:rPr>
              <w:ins w:id="64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</w:pPr>
      <w:ins w:id="65" w:author="Cotin" w:date="2011-12-28T14:02:00Z">
        <w:r w:rsidRPr="00BE3A46">
          <w:rPr>
            <w:rFonts w:cstheme="minorHAnsi"/>
            <w:noProof/>
            <w:color w:val="019DD6"/>
            <w:sz w:val="36"/>
          </w:rPr>
          <w:t>Jour 1</w:t>
        </w:r>
      </w:ins>
      <w:ins w:id="66" w:author="Cotin" w:date="2011-12-28T14:08:00Z">
        <w:r>
          <w:rPr>
            <w:rFonts w:cstheme="minorHAnsi"/>
            <w:noProof/>
            <w:color w:val="019DD6"/>
            <w:sz w:val="36"/>
          </w:rPr>
          <w:t xml:space="preserve"> </w:t>
        </w:r>
      </w:ins>
      <w:ins w:id="67" w:author="Cotin" w:date="2011-12-28T14:09:00Z">
        <w:r>
          <w:rPr>
            <w:rFonts w:cstheme="minorHAnsi"/>
            <w:noProof/>
            <w:color w:val="019DD6"/>
            <w:sz w:val="36"/>
          </w:rPr>
          <w:t>-</w:t>
        </w:r>
      </w:ins>
      <w:ins w:id="68" w:author="Cotin" w:date="2011-12-28T14:08:00Z">
        <w:r w:rsidRPr="00BE3A46">
          <w:rPr>
            <w:rFonts w:cstheme="minorHAnsi"/>
            <w:noProof/>
            <w:color w:val="019DD6"/>
            <w:sz w:val="28"/>
            <w:rPrChange w:id="69" w:author="Cotin" w:date="2011-12-28T14:08:00Z">
              <w:rPr>
                <w:rFonts w:cstheme="minorHAnsi"/>
                <w:noProof/>
                <w:color w:val="019DD6"/>
                <w:sz w:val="36"/>
              </w:rPr>
            </w:rPrChange>
          </w:rPr>
          <w:t xml:space="preserve"> Présentation et </w:t>
        </w:r>
        <w:r>
          <w:rPr>
            <w:rFonts w:cstheme="minorHAnsi"/>
            <w:noProof/>
            <w:color w:val="019DD6"/>
            <w:sz w:val="28"/>
          </w:rPr>
          <w:t>f</w:t>
        </w:r>
        <w:r w:rsidRPr="004E6238">
          <w:rPr>
            <w:rFonts w:cstheme="minorHAnsi"/>
            <w:noProof/>
            <w:color w:val="019DD6"/>
            <w:sz w:val="28"/>
          </w:rPr>
          <w:t>ormation administration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70" w:author="Cotin" w:date="2011-12-28T14:02:00Z"/>
          <w:rFonts w:eastAsia="Times New Roman" w:cstheme="minorHAnsi"/>
          <w:color w:val="576875"/>
          <w:sz w:val="20"/>
          <w:szCs w:val="20"/>
          <w:rPrChange w:id="71" w:author="Cotin" w:date="2011-12-28T14:03:00Z">
            <w:rPr>
              <w:ins w:id="72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73" w:author="Cotin" w:date="2011-12-28T14:05:00Z">
          <w:pPr>
            <w:jc w:val="left"/>
          </w:pPr>
        </w:pPrChange>
      </w:pPr>
      <w:ins w:id="74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75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Tour d'horizon MEP 1.2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76" w:author="Cotin" w:date="2011-12-28T14:02:00Z"/>
          <w:rFonts w:eastAsia="Times New Roman" w:cstheme="minorHAnsi"/>
          <w:color w:val="576875"/>
          <w:sz w:val="20"/>
          <w:szCs w:val="20"/>
          <w:rPrChange w:id="77" w:author="Cotin" w:date="2011-12-28T14:03:00Z">
            <w:rPr>
              <w:ins w:id="78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79" w:author="Cotin" w:date="2011-12-28T14:05:00Z">
          <w:pPr>
            <w:jc w:val="left"/>
          </w:pPr>
        </w:pPrChange>
      </w:pPr>
      <w:ins w:id="80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81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Tour d'horizon des fonctionnalités installées à Dijon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82" w:author="Cotin" w:date="2011-12-28T14:02:00Z"/>
          <w:rFonts w:eastAsia="Times New Roman" w:cstheme="minorHAnsi"/>
          <w:color w:val="576875"/>
          <w:sz w:val="20"/>
          <w:szCs w:val="20"/>
          <w:rPrChange w:id="83" w:author="Cotin" w:date="2011-12-28T14:03:00Z">
            <w:rPr>
              <w:ins w:id="84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85" w:author="Cotin" w:date="2011-12-28T14:05:00Z">
          <w:pPr>
            <w:jc w:val="left"/>
          </w:pPr>
        </w:pPrChange>
      </w:pPr>
      <w:ins w:id="86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87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Démonstration de l'application MEP 1.2 gestion du courrier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88" w:author="Cotin" w:date="2011-12-28T14:02:00Z"/>
          <w:rFonts w:eastAsia="Times New Roman" w:cstheme="minorHAnsi"/>
          <w:color w:val="576875"/>
          <w:sz w:val="20"/>
          <w:szCs w:val="20"/>
          <w:rPrChange w:id="89" w:author="Cotin" w:date="2011-12-28T14:03:00Z">
            <w:rPr>
              <w:ins w:id="90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91" w:author="Cotin" w:date="2011-12-28T14:05:00Z">
          <w:pPr>
            <w:jc w:val="left"/>
          </w:pPr>
        </w:pPrChange>
      </w:pPr>
      <w:ins w:id="92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93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Formation administration des entités, groupes, utilisateurs</w:t>
        </w:r>
      </w:ins>
    </w:p>
    <w:p w:rsidR="00BE3A46" w:rsidRDefault="00BE3A46">
      <w:pPr>
        <w:pStyle w:val="Paragraphedeliste"/>
        <w:numPr>
          <w:ilvl w:val="0"/>
          <w:numId w:val="36"/>
        </w:numPr>
        <w:jc w:val="left"/>
        <w:rPr>
          <w:ins w:id="94" w:author="Cotin" w:date="2011-12-28T14:06:00Z"/>
          <w:rFonts w:eastAsia="Times New Roman" w:cstheme="minorHAnsi"/>
          <w:color w:val="576875"/>
          <w:sz w:val="20"/>
          <w:szCs w:val="20"/>
        </w:rPr>
        <w:pPrChange w:id="95" w:author="Cotin" w:date="2011-12-28T14:05:00Z">
          <w:pPr>
            <w:jc w:val="left"/>
          </w:pPr>
        </w:pPrChange>
      </w:pPr>
      <w:ins w:id="96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97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Formation administration périmètre de sécurité</w:t>
        </w:r>
      </w:ins>
    </w:p>
    <w:p w:rsidR="00BE3A46" w:rsidRPr="00BE3A46" w:rsidRDefault="00BE3A46">
      <w:pPr>
        <w:pStyle w:val="Paragraphedeliste"/>
        <w:jc w:val="left"/>
        <w:rPr>
          <w:ins w:id="98" w:author="Cotin" w:date="2011-12-28T14:02:00Z"/>
          <w:rFonts w:eastAsia="Times New Roman" w:cstheme="minorHAnsi"/>
          <w:color w:val="576875"/>
          <w:sz w:val="16"/>
          <w:szCs w:val="20"/>
          <w:rPrChange w:id="99" w:author="Cotin" w:date="2011-12-28T14:07:00Z">
            <w:rPr>
              <w:ins w:id="100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01" w:author="Cotin" w:date="2011-12-28T14:06:00Z">
          <w:pPr>
            <w:jc w:val="left"/>
          </w:pPr>
        </w:pPrChange>
      </w:pPr>
    </w:p>
    <w:p w:rsidR="00BE3A46" w:rsidRPr="00BE3A46" w:rsidRDefault="00BE3A46" w:rsidP="00BE3A46">
      <w:pPr>
        <w:jc w:val="left"/>
        <w:rPr>
          <w:ins w:id="102" w:author="Cotin" w:date="2011-12-28T14:02:00Z"/>
          <w:rFonts w:cstheme="minorHAnsi"/>
          <w:noProof/>
          <w:color w:val="019DD6"/>
          <w:sz w:val="36"/>
          <w:rPrChange w:id="103" w:author="Cotin" w:date="2011-12-28T14:03:00Z">
            <w:rPr>
              <w:ins w:id="104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</w:pPr>
      <w:ins w:id="105" w:author="Cotin" w:date="2011-12-28T14:02:00Z">
        <w:r w:rsidRPr="00BE3A46">
          <w:rPr>
            <w:rFonts w:cstheme="minorHAnsi"/>
            <w:noProof/>
            <w:color w:val="019DD6"/>
            <w:sz w:val="36"/>
          </w:rPr>
          <w:t xml:space="preserve">Jour 2 </w:t>
        </w:r>
      </w:ins>
      <w:ins w:id="106" w:author="Cotin" w:date="2011-12-28T14:05:00Z">
        <w:r>
          <w:rPr>
            <w:rFonts w:cstheme="minorHAnsi"/>
            <w:noProof/>
            <w:color w:val="019DD6"/>
            <w:sz w:val="36"/>
          </w:rPr>
          <w:t xml:space="preserve">- </w:t>
        </w:r>
        <w:r w:rsidRPr="004E6238">
          <w:rPr>
            <w:rFonts w:cstheme="minorHAnsi"/>
            <w:noProof/>
            <w:color w:val="019DD6"/>
            <w:sz w:val="28"/>
          </w:rPr>
          <w:t>Formation administration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07" w:author="Cotin" w:date="2011-12-28T14:02:00Z"/>
          <w:rFonts w:eastAsia="Times New Roman" w:cstheme="minorHAnsi"/>
          <w:color w:val="576875"/>
          <w:sz w:val="20"/>
          <w:szCs w:val="20"/>
          <w:rPrChange w:id="108" w:author="Cotin" w:date="2011-12-28T14:03:00Z">
            <w:rPr>
              <w:ins w:id="109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10" w:author="Cotin" w:date="2011-12-28T14:05:00Z">
          <w:pPr>
            <w:jc w:val="left"/>
          </w:pPr>
        </w:pPrChange>
      </w:pPr>
      <w:ins w:id="111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12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Révisions jour 1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13" w:author="Cotin" w:date="2011-12-28T14:02:00Z"/>
          <w:rFonts w:eastAsia="Times New Roman" w:cstheme="minorHAnsi"/>
          <w:color w:val="576875"/>
          <w:sz w:val="20"/>
          <w:szCs w:val="20"/>
          <w:rPrChange w:id="114" w:author="Cotin" w:date="2011-12-28T14:03:00Z">
            <w:rPr>
              <w:ins w:id="115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16" w:author="Cotin" w:date="2011-12-28T14:05:00Z">
          <w:pPr>
            <w:jc w:val="left"/>
          </w:pPr>
        </w:pPrChange>
      </w:pPr>
      <w:ins w:id="117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18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Plan de classement / index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19" w:author="Cotin" w:date="2011-12-28T14:02:00Z"/>
          <w:rFonts w:eastAsia="Times New Roman" w:cstheme="minorHAnsi"/>
          <w:color w:val="576875"/>
          <w:sz w:val="20"/>
          <w:szCs w:val="20"/>
          <w:rPrChange w:id="120" w:author="Cotin" w:date="2011-12-28T14:03:00Z">
            <w:rPr>
              <w:ins w:id="121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22" w:author="Cotin" w:date="2011-12-28T14:05:00Z">
          <w:pPr>
            <w:jc w:val="left"/>
          </w:pPr>
        </w:pPrChange>
      </w:pPr>
      <w:ins w:id="123" w:author="Cotin" w:date="2011-12-28T14:05:00Z">
        <w:r>
          <w:rPr>
            <w:rFonts w:eastAsia="Times New Roman" w:cstheme="minorHAnsi"/>
            <w:color w:val="576875"/>
            <w:sz w:val="20"/>
            <w:szCs w:val="20"/>
          </w:rPr>
          <w:t>C</w:t>
        </w:r>
      </w:ins>
      <w:ins w:id="124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25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ontacts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26" w:author="Cotin" w:date="2011-12-28T14:02:00Z"/>
          <w:rFonts w:eastAsia="Times New Roman" w:cstheme="minorHAnsi"/>
          <w:color w:val="576875"/>
          <w:sz w:val="20"/>
          <w:szCs w:val="20"/>
          <w:rPrChange w:id="127" w:author="Cotin" w:date="2011-12-28T14:03:00Z">
            <w:rPr>
              <w:ins w:id="128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29" w:author="Cotin" w:date="2011-12-28T14:05:00Z">
          <w:pPr>
            <w:jc w:val="left"/>
          </w:pPr>
        </w:pPrChange>
      </w:pPr>
      <w:ins w:id="130" w:author="Cotin" w:date="2011-12-28T14:05:00Z">
        <w:r>
          <w:rPr>
            <w:rFonts w:eastAsia="Times New Roman" w:cstheme="minorHAnsi"/>
            <w:color w:val="576875"/>
            <w:sz w:val="20"/>
            <w:szCs w:val="20"/>
          </w:rPr>
          <w:t>H</w:t>
        </w:r>
      </w:ins>
      <w:ins w:id="131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32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istoriques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33" w:author="Cotin" w:date="2011-12-28T14:03:00Z"/>
          <w:rFonts w:eastAsia="Times New Roman" w:cstheme="minorHAnsi"/>
          <w:color w:val="576875"/>
          <w:sz w:val="20"/>
          <w:szCs w:val="20"/>
          <w:rPrChange w:id="134" w:author="Cotin" w:date="2011-12-28T14:03:00Z">
            <w:rPr>
              <w:ins w:id="135" w:author="Cotin" w:date="2011-12-28T14:03:00Z"/>
              <w:rFonts w:ascii="Calibri" w:eastAsia="Times New Roman" w:hAnsi="Calibri"/>
              <w:color w:val="576875"/>
              <w:sz w:val="20"/>
              <w:szCs w:val="20"/>
            </w:rPr>
          </w:rPrChange>
        </w:rPr>
        <w:pPrChange w:id="136" w:author="Cotin" w:date="2011-12-28T14:03:00Z">
          <w:pPr>
            <w:jc w:val="left"/>
          </w:pPr>
        </w:pPrChange>
      </w:pPr>
      <w:ins w:id="137" w:author="Cotin" w:date="2011-12-28T14:06:00Z">
        <w:r>
          <w:rPr>
            <w:rFonts w:eastAsia="Times New Roman" w:cstheme="minorHAnsi"/>
            <w:color w:val="576875"/>
            <w:sz w:val="20"/>
            <w:szCs w:val="20"/>
          </w:rPr>
          <w:t>R</w:t>
        </w:r>
      </w:ins>
      <w:ins w:id="138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39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éouverture de courriers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40" w:author="Cotin" w:date="2011-12-28T14:03:00Z"/>
          <w:rFonts w:eastAsia="Times New Roman" w:cstheme="minorHAnsi"/>
          <w:color w:val="576875"/>
          <w:sz w:val="20"/>
          <w:szCs w:val="20"/>
          <w:rPrChange w:id="141" w:author="Cotin" w:date="2011-12-28T14:03:00Z">
            <w:rPr>
              <w:ins w:id="142" w:author="Cotin" w:date="2011-12-28T14:03:00Z"/>
              <w:rFonts w:ascii="Calibri" w:eastAsia="Times New Roman" w:hAnsi="Calibri"/>
              <w:color w:val="576875"/>
              <w:sz w:val="20"/>
              <w:szCs w:val="20"/>
            </w:rPr>
          </w:rPrChange>
        </w:rPr>
        <w:pPrChange w:id="143" w:author="Cotin" w:date="2011-12-28T14:03:00Z">
          <w:pPr>
            <w:jc w:val="left"/>
          </w:pPr>
        </w:pPrChange>
      </w:pPr>
      <w:ins w:id="144" w:author="Cotin" w:date="2011-12-28T14:06:00Z">
        <w:r>
          <w:rPr>
            <w:rFonts w:eastAsia="Times New Roman" w:cstheme="minorHAnsi"/>
            <w:color w:val="576875"/>
            <w:sz w:val="20"/>
            <w:szCs w:val="20"/>
          </w:rPr>
          <w:t>M</w:t>
        </w:r>
      </w:ins>
      <w:ins w:id="145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46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odèle</w:t>
        </w:r>
      </w:ins>
      <w:ins w:id="147" w:author="Cotin" w:date="2011-12-28T14:03:00Z">
        <w:r w:rsidRPr="00BE3A46">
          <w:rPr>
            <w:rFonts w:eastAsia="Times New Roman" w:cstheme="minorHAnsi"/>
            <w:color w:val="576875"/>
            <w:sz w:val="20"/>
            <w:szCs w:val="20"/>
            <w:rPrChange w:id="148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t>s</w:t>
        </w:r>
      </w:ins>
      <w:ins w:id="149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50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 xml:space="preserve"> de documents (réponses aux courriers)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51" w:author="Cotin" w:date="2011-12-28T14:02:00Z"/>
          <w:rFonts w:eastAsia="Times New Roman" w:cstheme="minorHAnsi"/>
          <w:color w:val="576875"/>
          <w:sz w:val="20"/>
          <w:szCs w:val="20"/>
          <w:rPrChange w:id="152" w:author="Cotin" w:date="2011-12-28T14:03:00Z">
            <w:rPr>
              <w:ins w:id="153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54" w:author="Cotin" w:date="2011-12-28T14:03:00Z">
          <w:pPr>
            <w:jc w:val="left"/>
          </w:pPr>
        </w:pPrChange>
      </w:pPr>
      <w:ins w:id="155" w:author="Cotin" w:date="2011-12-28T14:06:00Z">
        <w:r>
          <w:rPr>
            <w:rFonts w:eastAsia="Times New Roman" w:cstheme="minorHAnsi"/>
            <w:color w:val="576875"/>
            <w:sz w:val="20"/>
            <w:szCs w:val="20"/>
          </w:rPr>
          <w:t>G</w:t>
        </w:r>
      </w:ins>
      <w:ins w:id="156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57" w:author="Cotin" w:date="2011-12-28T14:03:00Z">
              <w:rPr>
                <w:rFonts w:ascii="Calibri" w:eastAsia="Times New Roman" w:hAnsi="Calibri"/>
                <w:color w:val="576875"/>
                <w:sz w:val="20"/>
                <w:szCs w:val="20"/>
              </w:rPr>
            </w:rPrChange>
          </w:rPr>
          <w:t>estion des états et éditions (statistiques)</w:t>
        </w:r>
      </w:ins>
    </w:p>
    <w:p w:rsidR="00BE3A46" w:rsidRPr="004E6238" w:rsidRDefault="00BE3A46">
      <w:pPr>
        <w:pStyle w:val="Paragraphedeliste"/>
        <w:jc w:val="left"/>
        <w:rPr>
          <w:ins w:id="158" w:author="Cotin" w:date="2011-12-28T14:07:00Z"/>
          <w:rFonts w:eastAsia="Times New Roman" w:cstheme="minorHAnsi"/>
          <w:color w:val="576875"/>
          <w:sz w:val="16"/>
          <w:szCs w:val="20"/>
        </w:rPr>
        <w:pPrChange w:id="159" w:author="Cotin" w:date="2011-12-28T14:07:00Z">
          <w:pPr>
            <w:pStyle w:val="Paragraphedeliste"/>
            <w:numPr>
              <w:numId w:val="36"/>
            </w:numPr>
            <w:ind w:hanging="360"/>
            <w:jc w:val="left"/>
          </w:pPr>
        </w:pPrChange>
      </w:pPr>
    </w:p>
    <w:p w:rsidR="00BE3A46" w:rsidRPr="00BE3A46" w:rsidRDefault="00BE3A46" w:rsidP="00BE3A46">
      <w:pPr>
        <w:jc w:val="left"/>
        <w:rPr>
          <w:ins w:id="160" w:author="Cotin" w:date="2011-12-28T14:02:00Z"/>
          <w:rFonts w:cstheme="minorHAnsi"/>
          <w:noProof/>
          <w:color w:val="019DD6"/>
          <w:sz w:val="36"/>
          <w:rPrChange w:id="161" w:author="Cotin" w:date="2011-12-28T14:03:00Z">
            <w:rPr>
              <w:ins w:id="162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</w:pPr>
      <w:ins w:id="163" w:author="Cotin" w:date="2011-12-28T14:02:00Z">
        <w:r w:rsidRPr="00BE3A46">
          <w:rPr>
            <w:rFonts w:cstheme="minorHAnsi"/>
            <w:noProof/>
            <w:color w:val="019DD6"/>
            <w:sz w:val="36"/>
          </w:rPr>
          <w:t>Jour 3</w:t>
        </w:r>
      </w:ins>
      <w:ins w:id="164" w:author="Cotin" w:date="2011-12-28T14:08:00Z">
        <w:r>
          <w:rPr>
            <w:rFonts w:cstheme="minorHAnsi"/>
            <w:noProof/>
            <w:color w:val="019DD6"/>
            <w:sz w:val="36"/>
          </w:rPr>
          <w:t xml:space="preserve"> - </w:t>
        </w:r>
        <w:r w:rsidRPr="004E6238">
          <w:rPr>
            <w:rFonts w:cstheme="minorHAnsi"/>
            <w:noProof/>
            <w:color w:val="019DD6"/>
            <w:sz w:val="28"/>
          </w:rPr>
          <w:t>Formation administration</w:t>
        </w:r>
        <w:r>
          <w:rPr>
            <w:rFonts w:cstheme="minorHAnsi"/>
            <w:noProof/>
            <w:color w:val="019DD6"/>
            <w:sz w:val="28"/>
          </w:rPr>
          <w:t xml:space="preserve"> workflow courrier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65" w:author="Cotin" w:date="2011-12-28T14:02:00Z"/>
          <w:rFonts w:eastAsia="Times New Roman" w:cstheme="minorHAnsi"/>
          <w:color w:val="576875"/>
          <w:sz w:val="20"/>
          <w:szCs w:val="20"/>
          <w:rPrChange w:id="166" w:author="Cotin" w:date="2011-12-28T14:04:00Z">
            <w:rPr>
              <w:ins w:id="167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68" w:author="Cotin" w:date="2011-12-28T14:04:00Z">
          <w:pPr>
            <w:jc w:val="left"/>
          </w:pPr>
        </w:pPrChange>
      </w:pPr>
      <w:ins w:id="169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70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Révisions jour 2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71" w:author="Cotin" w:date="2011-12-28T14:02:00Z"/>
          <w:rFonts w:eastAsia="Times New Roman" w:cstheme="minorHAnsi"/>
          <w:color w:val="576875"/>
          <w:sz w:val="20"/>
          <w:szCs w:val="20"/>
          <w:rPrChange w:id="172" w:author="Cotin" w:date="2011-12-28T14:04:00Z">
            <w:rPr>
              <w:ins w:id="173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74" w:author="Cotin" w:date="2011-12-28T14:04:00Z">
          <w:pPr>
            <w:jc w:val="left"/>
          </w:pPr>
        </w:pPrChange>
      </w:pPr>
      <w:ins w:id="175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76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Formation administration des workflow du courrier</w:t>
        </w:r>
      </w:ins>
    </w:p>
    <w:p w:rsidR="00BE3A46" w:rsidRPr="004E6238" w:rsidRDefault="00BE3A46">
      <w:pPr>
        <w:pStyle w:val="Paragraphedeliste"/>
        <w:jc w:val="left"/>
        <w:rPr>
          <w:ins w:id="177" w:author="Cotin" w:date="2011-12-28T14:07:00Z"/>
          <w:rFonts w:eastAsia="Times New Roman" w:cstheme="minorHAnsi"/>
          <w:color w:val="576875"/>
          <w:sz w:val="16"/>
          <w:szCs w:val="20"/>
        </w:rPr>
        <w:pPrChange w:id="178" w:author="Cotin" w:date="2011-12-28T14:07:00Z">
          <w:pPr>
            <w:pStyle w:val="Paragraphedeliste"/>
            <w:numPr>
              <w:numId w:val="36"/>
            </w:numPr>
            <w:ind w:hanging="360"/>
            <w:jc w:val="left"/>
          </w:pPr>
        </w:pPrChange>
      </w:pPr>
    </w:p>
    <w:p w:rsidR="00BE3A46" w:rsidRPr="00BE3A46" w:rsidRDefault="00BE3A46" w:rsidP="00BE3A46">
      <w:pPr>
        <w:jc w:val="left"/>
        <w:rPr>
          <w:ins w:id="179" w:author="Cotin" w:date="2011-12-28T14:02:00Z"/>
          <w:rFonts w:cstheme="minorHAnsi"/>
          <w:noProof/>
          <w:color w:val="019DD6"/>
          <w:sz w:val="36"/>
          <w:rPrChange w:id="180" w:author="Cotin" w:date="2011-12-28T14:03:00Z">
            <w:rPr>
              <w:ins w:id="181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</w:pPr>
      <w:ins w:id="182" w:author="Cotin" w:date="2011-12-28T14:02:00Z">
        <w:r w:rsidRPr="00BE3A46">
          <w:rPr>
            <w:rFonts w:cstheme="minorHAnsi"/>
            <w:noProof/>
            <w:color w:val="019DD6"/>
            <w:sz w:val="36"/>
            <w:rPrChange w:id="183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Jour 4</w:t>
        </w:r>
      </w:ins>
      <w:ins w:id="184" w:author="Cotin" w:date="2011-12-28T14:08:00Z">
        <w:r>
          <w:rPr>
            <w:rFonts w:cstheme="minorHAnsi"/>
            <w:noProof/>
            <w:color w:val="019DD6"/>
            <w:sz w:val="36"/>
          </w:rPr>
          <w:t xml:space="preserve"> - </w:t>
        </w:r>
        <w:r w:rsidRPr="004E6238">
          <w:rPr>
            <w:rFonts w:cstheme="minorHAnsi"/>
            <w:noProof/>
            <w:color w:val="019DD6"/>
            <w:sz w:val="28"/>
          </w:rPr>
          <w:t xml:space="preserve">Formation </w:t>
        </w:r>
        <w:r>
          <w:rPr>
            <w:rFonts w:cstheme="minorHAnsi"/>
            <w:noProof/>
            <w:color w:val="019DD6"/>
            <w:sz w:val="28"/>
          </w:rPr>
          <w:t>installation et migration des données</w:t>
        </w:r>
      </w:ins>
    </w:p>
    <w:p w:rsidR="00BE3A46" w:rsidRDefault="00BE3A46">
      <w:pPr>
        <w:pStyle w:val="Paragraphedeliste"/>
        <w:numPr>
          <w:ilvl w:val="0"/>
          <w:numId w:val="36"/>
        </w:numPr>
        <w:jc w:val="left"/>
        <w:rPr>
          <w:ins w:id="185" w:author="Cotin" w:date="2011-12-28T14:04:00Z"/>
          <w:rFonts w:eastAsia="Times New Roman" w:cstheme="minorHAnsi"/>
          <w:color w:val="576875"/>
          <w:sz w:val="20"/>
          <w:szCs w:val="20"/>
        </w:rPr>
        <w:pPrChange w:id="186" w:author="Cotin" w:date="2011-12-28T14:04:00Z">
          <w:pPr>
            <w:jc w:val="left"/>
          </w:pPr>
        </w:pPrChange>
      </w:pPr>
      <w:ins w:id="187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88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Révisions jour 3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89" w:author="Cotin" w:date="2011-12-28T14:02:00Z"/>
          <w:rFonts w:eastAsia="Times New Roman" w:cstheme="minorHAnsi"/>
          <w:color w:val="576875"/>
          <w:sz w:val="20"/>
          <w:szCs w:val="20"/>
          <w:rPrChange w:id="190" w:author="Cotin" w:date="2011-12-28T14:04:00Z">
            <w:rPr>
              <w:ins w:id="191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92" w:author="Cotin" w:date="2011-12-28T14:04:00Z">
          <w:pPr>
            <w:jc w:val="left"/>
          </w:pPr>
        </w:pPrChange>
      </w:pPr>
      <w:ins w:id="193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194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Formation installation outils postes clients (scanner unitaire, de masse et imprimante virtuelle)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195" w:author="Cotin" w:date="2011-12-28T14:02:00Z"/>
          <w:rFonts w:eastAsia="Times New Roman" w:cstheme="minorHAnsi"/>
          <w:color w:val="576875"/>
          <w:sz w:val="20"/>
          <w:szCs w:val="20"/>
          <w:rPrChange w:id="196" w:author="Cotin" w:date="2011-12-28T14:04:00Z">
            <w:rPr>
              <w:ins w:id="197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198" w:author="Cotin" w:date="2011-12-28T14:04:00Z">
          <w:pPr>
            <w:jc w:val="left"/>
          </w:pPr>
        </w:pPrChange>
      </w:pPr>
      <w:ins w:id="199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200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Questions diverses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201" w:author="Cotin" w:date="2011-12-28T14:02:00Z"/>
          <w:rFonts w:eastAsia="Times New Roman" w:cstheme="minorHAnsi"/>
          <w:color w:val="576875"/>
          <w:sz w:val="20"/>
          <w:szCs w:val="20"/>
          <w:rPrChange w:id="202" w:author="Cotin" w:date="2011-12-28T14:04:00Z">
            <w:rPr>
              <w:ins w:id="203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204" w:author="Cotin" w:date="2011-12-28T14:04:00Z">
          <w:pPr>
            <w:jc w:val="left"/>
          </w:pPr>
        </w:pPrChange>
      </w:pPr>
      <w:ins w:id="205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206" w:author="Cotin" w:date="2011-12-28T14:04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Migrations des données préfectures Meurthe-et-Moselle et de la Haute-Saône</w:t>
        </w:r>
      </w:ins>
    </w:p>
    <w:p w:rsidR="00BE3A46" w:rsidRPr="004E6238" w:rsidRDefault="00BE3A46">
      <w:pPr>
        <w:pStyle w:val="Paragraphedeliste"/>
        <w:jc w:val="left"/>
        <w:rPr>
          <w:ins w:id="207" w:author="Cotin" w:date="2011-12-28T14:07:00Z"/>
          <w:rFonts w:eastAsia="Times New Roman" w:cstheme="minorHAnsi"/>
          <w:color w:val="576875"/>
          <w:sz w:val="16"/>
          <w:szCs w:val="20"/>
        </w:rPr>
        <w:pPrChange w:id="208" w:author="Cotin" w:date="2011-12-28T14:08:00Z">
          <w:pPr>
            <w:pStyle w:val="Paragraphedeliste"/>
            <w:numPr>
              <w:numId w:val="36"/>
            </w:numPr>
            <w:ind w:hanging="360"/>
            <w:jc w:val="left"/>
          </w:pPr>
        </w:pPrChange>
      </w:pPr>
    </w:p>
    <w:p w:rsidR="00BE3A46" w:rsidRDefault="00BE3A46" w:rsidP="00BE3A46">
      <w:pPr>
        <w:jc w:val="left"/>
        <w:rPr>
          <w:ins w:id="209" w:author="Cotin" w:date="2011-12-28T14:07:00Z"/>
          <w:rFonts w:cstheme="minorHAnsi"/>
          <w:noProof/>
          <w:color w:val="019DD6"/>
          <w:sz w:val="36"/>
        </w:rPr>
      </w:pPr>
      <w:ins w:id="210" w:author="Cotin" w:date="2011-12-28T14:02:00Z">
        <w:r w:rsidRPr="00BE3A46">
          <w:rPr>
            <w:rFonts w:cstheme="minorHAnsi"/>
            <w:noProof/>
            <w:color w:val="019DD6"/>
            <w:sz w:val="36"/>
            <w:rPrChange w:id="211" w:author="Cotin" w:date="2011-12-28T14:03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Jour 5</w:t>
        </w:r>
      </w:ins>
    </w:p>
    <w:p w:rsidR="00BE3A46" w:rsidRPr="00BE3A46" w:rsidRDefault="00BE3A46">
      <w:pPr>
        <w:pStyle w:val="Paragraphedeliste"/>
        <w:numPr>
          <w:ilvl w:val="0"/>
          <w:numId w:val="36"/>
        </w:numPr>
        <w:jc w:val="left"/>
        <w:rPr>
          <w:ins w:id="212" w:author="Cotin" w:date="2011-12-28T14:02:00Z"/>
          <w:rFonts w:eastAsia="Times New Roman" w:cstheme="minorHAnsi"/>
          <w:color w:val="576875"/>
          <w:sz w:val="20"/>
          <w:szCs w:val="20"/>
          <w:rPrChange w:id="213" w:author="Cotin" w:date="2011-12-28T14:07:00Z">
            <w:rPr>
              <w:ins w:id="214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215" w:author="Cotin" w:date="2011-12-28T14:07:00Z">
          <w:pPr>
            <w:jc w:val="left"/>
          </w:pPr>
        </w:pPrChange>
      </w:pPr>
      <w:ins w:id="216" w:author="Cotin" w:date="2011-12-28T14:02:00Z">
        <w:r w:rsidRPr="00BE3A46">
          <w:rPr>
            <w:rFonts w:eastAsia="Times New Roman" w:cstheme="minorHAnsi"/>
            <w:color w:val="576875"/>
            <w:sz w:val="20"/>
            <w:szCs w:val="20"/>
            <w:rPrChange w:id="217" w:author="Cotin" w:date="2011-12-28T14:07:00Z">
              <w:rPr>
                <w:rFonts w:ascii="Verdana" w:hAnsi="Verdana"/>
                <w:noProof/>
                <w:color w:val="019DD6"/>
                <w:sz w:val="36"/>
              </w:rPr>
            </w:rPrChange>
          </w:rPr>
          <w:t>Suite migrations des données Meurthe-et-Moselle et de la Haute-Saône</w:t>
        </w:r>
      </w:ins>
    </w:p>
    <w:p w:rsidR="00423F8B" w:rsidRPr="00BE3A46" w:rsidDel="00BE3A46" w:rsidRDefault="00423F8B">
      <w:pPr>
        <w:rPr>
          <w:del w:id="218" w:author="Cotin" w:date="2011-12-28T14:02:00Z"/>
          <w:rFonts w:cstheme="minorHAnsi"/>
          <w:noProof/>
          <w:color w:val="019DD6"/>
          <w:sz w:val="36"/>
          <w:rPrChange w:id="219" w:author="Cotin" w:date="2011-12-28T14:03:00Z">
            <w:rPr>
              <w:del w:id="220" w:author="Cotin" w:date="2011-12-28T14:02:00Z"/>
              <w:rFonts w:ascii="Verdana" w:hAnsi="Verdana"/>
              <w:noProof/>
              <w:color w:val="019DD6"/>
              <w:sz w:val="36"/>
            </w:rPr>
          </w:rPrChange>
        </w:rPr>
        <w:pPrChange w:id="221" w:author="Cotin" w:date="2011-12-28T14:06:00Z">
          <w:pPr>
            <w:jc w:val="left"/>
          </w:pPr>
        </w:pPrChange>
      </w:pPr>
    </w:p>
    <w:p w:rsidR="00A71975" w:rsidRPr="00BE3A46" w:rsidDel="00BE3A46" w:rsidRDefault="00A71975">
      <w:pPr>
        <w:rPr>
          <w:del w:id="222" w:author="Cotin" w:date="2011-12-28T14:02:00Z"/>
          <w:rFonts w:eastAsia="Calibri" w:cstheme="minorHAnsi"/>
          <w:noProof/>
          <w:color w:val="019DD6"/>
          <w:sz w:val="24"/>
          <w:rPrChange w:id="223" w:author="Cotin" w:date="2011-12-28T14:03:00Z">
            <w:rPr>
              <w:del w:id="224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225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26" w:author="Cotin" w:date="2011-12-28T14:02:00Z">
        <w:r w:rsidRPr="00BE3A46" w:rsidDel="00BE3A46">
          <w:rPr>
            <w:rFonts w:eastAsia="Calibri" w:cstheme="minorHAnsi"/>
            <w:noProof/>
            <w:color w:val="019DD6"/>
            <w:sz w:val="24"/>
            <w:rPrChange w:id="227" w:author="Cotin" w:date="2011-12-28T14:03:00Z">
              <w:rPr>
                <w:rFonts w:ascii="Verdana" w:eastAsia="Calibri" w:hAnsi="Verdana"/>
                <w:noProof/>
                <w:color w:val="019DD6"/>
                <w:sz w:val="24"/>
              </w:rPr>
            </w:rPrChange>
          </w:rPr>
          <w:delText>Jour 1 :</w:delText>
        </w:r>
      </w:del>
    </w:p>
    <w:p w:rsidR="00A71975" w:rsidRPr="00BE3A46" w:rsidDel="00BE3A46" w:rsidRDefault="00A71975">
      <w:pPr>
        <w:rPr>
          <w:del w:id="228" w:author="Cotin" w:date="2011-12-28T14:02:00Z"/>
          <w:rFonts w:eastAsia="Times New Roman" w:cstheme="minorHAnsi"/>
          <w:color w:val="576875"/>
          <w:sz w:val="18"/>
          <w:szCs w:val="24"/>
        </w:rPr>
        <w:pPrChange w:id="229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30" w:author="Cotin" w:date="2011-12-28T14:02:00Z">
        <w:r w:rsidRPr="00BE3A46" w:rsidDel="00BE3A46">
          <w:rPr>
            <w:rFonts w:eastAsia="Times New Roman" w:cstheme="minorHAnsi"/>
            <w:b/>
            <w:bCs/>
            <w:i/>
            <w:iCs/>
            <w:color w:val="019DD6"/>
            <w:sz w:val="20"/>
            <w:lang w:eastAsia="en-US"/>
            <w:rPrChange w:id="231" w:author="Cotin" w:date="2011-12-28T14:03:00Z">
              <w:rPr>
                <w:rFonts w:ascii="Calibri" w:eastAsia="Times New Roman" w:hAnsi="Calibri"/>
                <w:b/>
                <w:bCs/>
                <w:i/>
                <w:iCs/>
                <w:color w:val="019DD6"/>
                <w:sz w:val="20"/>
                <w:lang w:eastAsia="en-US"/>
              </w:rPr>
            </w:rPrChange>
          </w:rPr>
          <w:delText>Matin</w:delText>
        </w:r>
      </w:del>
    </w:p>
    <w:p w:rsidR="00A71975" w:rsidRPr="00BE3A46" w:rsidDel="00BE3A46" w:rsidRDefault="00A71975">
      <w:pPr>
        <w:rPr>
          <w:del w:id="232" w:author="Cotin" w:date="2011-12-28T14:02:00Z"/>
          <w:rFonts w:eastAsia="Times New Roman" w:cstheme="minorHAnsi"/>
          <w:color w:val="576875"/>
          <w:sz w:val="18"/>
          <w:szCs w:val="20"/>
          <w:rPrChange w:id="233" w:author="Cotin" w:date="2011-12-28T14:03:00Z">
            <w:rPr>
              <w:del w:id="234" w:author="Cotin" w:date="2011-12-28T14:02:00Z"/>
              <w:rFonts w:ascii="Calibri" w:eastAsia="Times New Roman" w:hAnsi="Calibri"/>
              <w:color w:val="576875"/>
              <w:sz w:val="18"/>
              <w:szCs w:val="20"/>
            </w:rPr>
          </w:rPrChange>
        </w:rPr>
        <w:pPrChange w:id="235" w:author="Cotin" w:date="2011-12-28T14:06:00Z">
          <w:pPr>
            <w:numPr>
              <w:numId w:val="29"/>
            </w:numPr>
            <w:pBdr>
              <w:right w:val="single" w:sz="4" w:space="1" w:color="9DD0EB"/>
            </w:pBdr>
            <w:ind w:left="720" w:hanging="360"/>
            <w:jc w:val="left"/>
          </w:pPr>
        </w:pPrChange>
      </w:pPr>
      <w:del w:id="236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0"/>
            <w:rPrChange w:id="237" w:author="Cotin" w:date="2011-12-28T14:03:00Z">
              <w:rPr>
                <w:rFonts w:ascii="Calibri" w:eastAsia="Times New Roman" w:hAnsi="Calibri"/>
                <w:color w:val="576875"/>
                <w:sz w:val="18"/>
                <w:szCs w:val="20"/>
              </w:rPr>
            </w:rPrChange>
          </w:rPr>
          <w:delText>Tour d'horizon MEP 1.2</w:delText>
        </w:r>
      </w:del>
    </w:p>
    <w:p w:rsidR="00A71975" w:rsidRPr="00BE3A46" w:rsidDel="00BE3A46" w:rsidRDefault="00A71975">
      <w:pPr>
        <w:rPr>
          <w:del w:id="238" w:author="Cotin" w:date="2011-12-28T14:02:00Z"/>
          <w:rFonts w:eastAsia="Times New Roman" w:cstheme="minorHAnsi"/>
          <w:color w:val="576875"/>
          <w:sz w:val="18"/>
          <w:szCs w:val="20"/>
          <w:rPrChange w:id="239" w:author="Cotin" w:date="2011-12-28T14:03:00Z">
            <w:rPr>
              <w:del w:id="240" w:author="Cotin" w:date="2011-12-28T14:02:00Z"/>
              <w:rFonts w:ascii="Calibri" w:eastAsia="Times New Roman" w:hAnsi="Calibri"/>
              <w:color w:val="576875"/>
              <w:sz w:val="18"/>
              <w:szCs w:val="20"/>
            </w:rPr>
          </w:rPrChange>
        </w:rPr>
        <w:pPrChange w:id="241" w:author="Cotin" w:date="2011-12-28T14:06:00Z">
          <w:pPr>
            <w:numPr>
              <w:numId w:val="29"/>
            </w:numPr>
            <w:pBdr>
              <w:right w:val="single" w:sz="4" w:space="1" w:color="9DD0EB"/>
            </w:pBdr>
            <w:ind w:left="720" w:hanging="360"/>
            <w:jc w:val="left"/>
          </w:pPr>
        </w:pPrChange>
      </w:pPr>
      <w:del w:id="242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0"/>
            <w:rPrChange w:id="243" w:author="Cotin" w:date="2011-12-28T14:03:00Z">
              <w:rPr>
                <w:rFonts w:ascii="Calibri" w:eastAsia="Times New Roman" w:hAnsi="Calibri"/>
                <w:color w:val="576875"/>
                <w:sz w:val="18"/>
                <w:szCs w:val="20"/>
              </w:rPr>
            </w:rPrChange>
          </w:rPr>
          <w:delText>Tour d'horizon des fonctionnalités installées à Dijon</w:delText>
        </w:r>
      </w:del>
    </w:p>
    <w:p w:rsidR="00A71975" w:rsidRPr="00BE3A46" w:rsidDel="00BE3A46" w:rsidRDefault="00A71975">
      <w:pPr>
        <w:rPr>
          <w:del w:id="244" w:author="Cotin" w:date="2011-12-28T14:02:00Z"/>
          <w:rFonts w:eastAsia="Times New Roman" w:cstheme="minorHAnsi"/>
          <w:color w:val="576875"/>
          <w:sz w:val="18"/>
          <w:szCs w:val="24"/>
        </w:rPr>
        <w:pPrChange w:id="245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46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Démonstration de l'application MEP 1.2 gestion du courrier</w:delText>
        </w:r>
      </w:del>
    </w:p>
    <w:p w:rsidR="00A71975" w:rsidRPr="00BE3A46" w:rsidDel="00BE3A46" w:rsidRDefault="00A71975">
      <w:pPr>
        <w:rPr>
          <w:del w:id="247" w:author="Cotin" w:date="2011-12-28T14:02:00Z"/>
          <w:rFonts w:eastAsia="Times New Roman" w:cstheme="minorHAnsi"/>
          <w:b/>
          <w:bCs/>
          <w:i/>
          <w:iCs/>
          <w:color w:val="019DD6"/>
          <w:sz w:val="20"/>
          <w:lang w:eastAsia="en-US"/>
          <w:rPrChange w:id="248" w:author="Cotin" w:date="2011-12-28T14:03:00Z">
            <w:rPr>
              <w:del w:id="249" w:author="Cotin" w:date="2011-12-28T14:02:00Z"/>
              <w:rFonts w:ascii="Calibri" w:eastAsia="Times New Roman" w:hAnsi="Calibri"/>
              <w:b/>
              <w:bCs/>
              <w:i/>
              <w:iCs/>
              <w:color w:val="019DD6"/>
              <w:sz w:val="20"/>
              <w:lang w:eastAsia="en-US"/>
            </w:rPr>
          </w:rPrChange>
        </w:rPr>
        <w:pPrChange w:id="250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51" w:author="Cotin" w:date="2011-12-28T14:02:00Z">
        <w:r w:rsidRPr="00BE3A46" w:rsidDel="00BE3A46">
          <w:rPr>
            <w:rFonts w:eastAsia="Times New Roman" w:cstheme="minorHAnsi"/>
            <w:b/>
            <w:bCs/>
            <w:i/>
            <w:iCs/>
            <w:color w:val="019DD6"/>
            <w:sz w:val="20"/>
            <w:lang w:eastAsia="en-US"/>
            <w:rPrChange w:id="252" w:author="Cotin" w:date="2011-12-28T14:03:00Z">
              <w:rPr>
                <w:rFonts w:ascii="Calibri" w:eastAsia="Times New Roman" w:hAnsi="Calibri"/>
                <w:b/>
                <w:bCs/>
                <w:i/>
                <w:iCs/>
                <w:color w:val="019DD6"/>
                <w:sz w:val="20"/>
                <w:lang w:eastAsia="en-US"/>
              </w:rPr>
            </w:rPrChange>
          </w:rPr>
          <w:delText>Après-midi</w:delText>
        </w:r>
      </w:del>
    </w:p>
    <w:p w:rsidR="00A71975" w:rsidRPr="00BE3A46" w:rsidDel="00BE3A46" w:rsidRDefault="00A71975">
      <w:pPr>
        <w:rPr>
          <w:del w:id="253" w:author="Cotin" w:date="2011-12-28T14:02:00Z"/>
          <w:rFonts w:eastAsia="Times New Roman" w:cstheme="minorHAnsi"/>
          <w:color w:val="576875"/>
          <w:sz w:val="18"/>
          <w:szCs w:val="24"/>
        </w:rPr>
        <w:pPrChange w:id="254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55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entités, groupes, utilisateurs</w:delText>
        </w:r>
      </w:del>
    </w:p>
    <w:p w:rsidR="00A71975" w:rsidRPr="00BE3A46" w:rsidDel="00BE3A46" w:rsidRDefault="00A71975">
      <w:pPr>
        <w:rPr>
          <w:del w:id="256" w:author="Cotin" w:date="2011-12-28T14:02:00Z"/>
          <w:rFonts w:eastAsia="Times New Roman" w:cstheme="minorHAnsi"/>
          <w:color w:val="576875"/>
          <w:sz w:val="18"/>
          <w:szCs w:val="24"/>
        </w:rPr>
        <w:pPrChange w:id="257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58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périmètre de sécurité</w:delText>
        </w:r>
      </w:del>
    </w:p>
    <w:p w:rsidR="00A71975" w:rsidRPr="00BE3A46" w:rsidDel="00BE3A46" w:rsidRDefault="00A71975">
      <w:pPr>
        <w:rPr>
          <w:del w:id="259" w:author="Cotin" w:date="2011-12-28T14:02:00Z"/>
          <w:rFonts w:eastAsia="Calibri" w:cstheme="minorHAnsi"/>
          <w:noProof/>
          <w:color w:val="019DD6"/>
          <w:sz w:val="24"/>
          <w:rPrChange w:id="260" w:author="Cotin" w:date="2011-12-28T14:03:00Z">
            <w:rPr>
              <w:del w:id="261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262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</w:p>
    <w:p w:rsidR="00A71975" w:rsidRPr="00BE3A46" w:rsidDel="00BE3A46" w:rsidRDefault="00A71975">
      <w:pPr>
        <w:rPr>
          <w:del w:id="263" w:author="Cotin" w:date="2011-12-28T14:02:00Z"/>
          <w:rFonts w:eastAsia="Calibri" w:cstheme="minorHAnsi"/>
          <w:noProof/>
          <w:color w:val="019DD6"/>
          <w:sz w:val="24"/>
          <w:rPrChange w:id="264" w:author="Cotin" w:date="2011-12-28T14:03:00Z">
            <w:rPr>
              <w:del w:id="265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266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67" w:author="Cotin" w:date="2011-12-28T14:02:00Z">
        <w:r w:rsidRPr="00BE3A46" w:rsidDel="00BE3A46">
          <w:rPr>
            <w:rFonts w:eastAsia="Calibri" w:cstheme="minorHAnsi"/>
            <w:noProof/>
            <w:color w:val="019DD6"/>
            <w:sz w:val="24"/>
            <w:rPrChange w:id="268" w:author="Cotin" w:date="2011-12-28T14:03:00Z">
              <w:rPr>
                <w:rFonts w:ascii="Verdana" w:eastAsia="Calibri" w:hAnsi="Verdana"/>
                <w:noProof/>
                <w:color w:val="019DD6"/>
                <w:sz w:val="24"/>
              </w:rPr>
            </w:rPrChange>
          </w:rPr>
          <w:delText>Jour 2 :</w:delText>
        </w:r>
      </w:del>
    </w:p>
    <w:p w:rsidR="00A71975" w:rsidRPr="00BE3A46" w:rsidDel="00BE3A46" w:rsidRDefault="00A71975">
      <w:pPr>
        <w:rPr>
          <w:del w:id="269" w:author="Cotin" w:date="2011-12-28T14:02:00Z"/>
          <w:rFonts w:eastAsia="Times New Roman" w:cstheme="minorHAnsi"/>
          <w:color w:val="576875"/>
          <w:sz w:val="18"/>
          <w:szCs w:val="24"/>
        </w:rPr>
        <w:pPrChange w:id="270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71" w:author="Cotin" w:date="2011-12-28T14:02:00Z">
        <w:r w:rsidRPr="00BE3A46" w:rsidDel="00BE3A46">
          <w:rPr>
            <w:rFonts w:eastAsia="Times New Roman" w:cstheme="minorHAnsi"/>
            <w:b/>
            <w:bCs/>
            <w:i/>
            <w:iCs/>
            <w:color w:val="019DD6"/>
            <w:sz w:val="20"/>
            <w:lang w:eastAsia="en-US"/>
            <w:rPrChange w:id="272" w:author="Cotin" w:date="2011-12-28T14:03:00Z">
              <w:rPr>
                <w:rFonts w:ascii="Calibri" w:eastAsia="Times New Roman" w:hAnsi="Calibri"/>
                <w:b/>
                <w:bCs/>
                <w:i/>
                <w:iCs/>
                <w:color w:val="019DD6"/>
                <w:sz w:val="20"/>
                <w:lang w:eastAsia="en-US"/>
              </w:rPr>
            </w:rPrChange>
          </w:rPr>
          <w:delText>Matin</w:delText>
        </w:r>
      </w:del>
    </w:p>
    <w:p w:rsidR="00A71975" w:rsidRPr="00BE3A46" w:rsidDel="00BE3A46" w:rsidRDefault="00A71975">
      <w:pPr>
        <w:rPr>
          <w:del w:id="273" w:author="Cotin" w:date="2011-12-28T14:02:00Z"/>
          <w:rFonts w:eastAsia="Times New Roman" w:cstheme="minorHAnsi"/>
          <w:color w:val="576875"/>
          <w:sz w:val="18"/>
          <w:szCs w:val="24"/>
        </w:rPr>
        <w:pPrChange w:id="274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75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Révisions jour 1</w:delText>
        </w:r>
      </w:del>
    </w:p>
    <w:p w:rsidR="00A71975" w:rsidRPr="00BE3A46" w:rsidDel="00BE3A46" w:rsidRDefault="00A71975">
      <w:pPr>
        <w:rPr>
          <w:del w:id="276" w:author="Cotin" w:date="2011-12-28T14:02:00Z"/>
          <w:rFonts w:eastAsia="Times New Roman" w:cstheme="minorHAnsi"/>
          <w:color w:val="576875"/>
          <w:sz w:val="18"/>
          <w:szCs w:val="24"/>
        </w:rPr>
        <w:pPrChange w:id="277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78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Plan de classement / index</w:delText>
        </w:r>
      </w:del>
    </w:p>
    <w:p w:rsidR="00A71975" w:rsidRPr="00BE3A46" w:rsidDel="00BE3A46" w:rsidRDefault="00A71975">
      <w:pPr>
        <w:rPr>
          <w:del w:id="279" w:author="Cotin" w:date="2011-12-28T14:02:00Z"/>
          <w:rFonts w:eastAsia="Times New Roman" w:cstheme="minorHAnsi"/>
          <w:color w:val="576875"/>
          <w:sz w:val="18"/>
          <w:szCs w:val="24"/>
        </w:rPr>
        <w:pPrChange w:id="280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81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contacts</w:delText>
        </w:r>
      </w:del>
    </w:p>
    <w:p w:rsidR="00A71975" w:rsidRPr="00BE3A46" w:rsidDel="00BE3A46" w:rsidRDefault="00A71975">
      <w:pPr>
        <w:rPr>
          <w:del w:id="282" w:author="Cotin" w:date="2011-12-28T14:02:00Z"/>
          <w:rFonts w:eastAsia="Times New Roman" w:cstheme="minorHAnsi"/>
          <w:color w:val="576875"/>
          <w:sz w:val="18"/>
          <w:szCs w:val="24"/>
        </w:rPr>
        <w:pPrChange w:id="283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84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historiques</w:delText>
        </w:r>
      </w:del>
    </w:p>
    <w:p w:rsidR="00A71975" w:rsidRPr="00BE3A46" w:rsidDel="00BE3A46" w:rsidRDefault="00A71975">
      <w:pPr>
        <w:rPr>
          <w:del w:id="285" w:author="Cotin" w:date="2011-12-28T14:02:00Z"/>
          <w:rFonts w:eastAsia="Times New Roman" w:cstheme="minorHAnsi"/>
          <w:b/>
          <w:bCs/>
          <w:i/>
          <w:iCs/>
          <w:color w:val="019DD6"/>
          <w:sz w:val="20"/>
          <w:lang w:eastAsia="en-US"/>
          <w:rPrChange w:id="286" w:author="Cotin" w:date="2011-12-28T14:03:00Z">
            <w:rPr>
              <w:del w:id="287" w:author="Cotin" w:date="2011-12-28T14:02:00Z"/>
              <w:rFonts w:ascii="Calibri" w:eastAsia="Times New Roman" w:hAnsi="Calibri"/>
              <w:b/>
              <w:bCs/>
              <w:i/>
              <w:iCs/>
              <w:color w:val="019DD6"/>
              <w:sz w:val="20"/>
              <w:lang w:eastAsia="en-US"/>
            </w:rPr>
          </w:rPrChange>
        </w:rPr>
        <w:pPrChange w:id="288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289" w:author="Cotin" w:date="2011-12-28T14:02:00Z">
        <w:r w:rsidRPr="00BE3A46" w:rsidDel="00BE3A46">
          <w:rPr>
            <w:rFonts w:eastAsia="Times New Roman" w:cstheme="minorHAnsi"/>
            <w:b/>
            <w:bCs/>
            <w:i/>
            <w:iCs/>
            <w:color w:val="019DD6"/>
            <w:sz w:val="20"/>
            <w:lang w:eastAsia="en-US"/>
            <w:rPrChange w:id="290" w:author="Cotin" w:date="2011-12-28T14:03:00Z">
              <w:rPr>
                <w:rFonts w:ascii="Calibri" w:eastAsia="Times New Roman" w:hAnsi="Calibri"/>
                <w:b/>
                <w:bCs/>
                <w:i/>
                <w:iCs/>
                <w:color w:val="019DD6"/>
                <w:sz w:val="20"/>
                <w:lang w:eastAsia="en-US"/>
              </w:rPr>
            </w:rPrChange>
          </w:rPr>
          <w:delText>Après-midi</w:delText>
        </w:r>
      </w:del>
    </w:p>
    <w:p w:rsidR="00A71975" w:rsidRPr="00BE3A46" w:rsidDel="00BE3A46" w:rsidRDefault="00A71975">
      <w:pPr>
        <w:rPr>
          <w:del w:id="291" w:author="Cotin" w:date="2011-12-28T14:02:00Z"/>
          <w:rFonts w:eastAsia="Times New Roman" w:cstheme="minorHAnsi"/>
          <w:color w:val="576875"/>
          <w:sz w:val="18"/>
          <w:szCs w:val="24"/>
        </w:rPr>
        <w:pPrChange w:id="292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93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réouverture de courriers</w:delText>
        </w:r>
      </w:del>
    </w:p>
    <w:p w:rsidR="00A71975" w:rsidRPr="00BE3A46" w:rsidDel="00BE3A46" w:rsidRDefault="00A71975">
      <w:pPr>
        <w:rPr>
          <w:del w:id="294" w:author="Cotin" w:date="2011-12-28T14:02:00Z"/>
          <w:rFonts w:eastAsia="Times New Roman" w:cstheme="minorHAnsi"/>
          <w:color w:val="576875"/>
          <w:sz w:val="18"/>
          <w:szCs w:val="24"/>
        </w:rPr>
        <w:pPrChange w:id="295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96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modèles de documents (réponses aux courriers)</w:delText>
        </w:r>
      </w:del>
    </w:p>
    <w:p w:rsidR="00A71975" w:rsidRPr="00BE3A46" w:rsidDel="00BE3A46" w:rsidRDefault="00A71975">
      <w:pPr>
        <w:rPr>
          <w:del w:id="297" w:author="Cotin" w:date="2011-12-28T14:02:00Z"/>
          <w:rFonts w:eastAsia="Times New Roman" w:cstheme="minorHAnsi"/>
          <w:color w:val="576875"/>
          <w:sz w:val="18"/>
          <w:szCs w:val="24"/>
        </w:rPr>
        <w:pPrChange w:id="298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299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gestions des états et éditions (statistiques)</w:delText>
        </w:r>
      </w:del>
    </w:p>
    <w:p w:rsidR="00A71975" w:rsidRPr="00BE3A46" w:rsidDel="00BE3A46" w:rsidRDefault="00A71975">
      <w:pPr>
        <w:rPr>
          <w:del w:id="300" w:author="Cotin" w:date="2011-12-28T14:02:00Z"/>
          <w:rFonts w:eastAsia="Calibri" w:cstheme="minorHAnsi"/>
          <w:noProof/>
          <w:color w:val="019DD6"/>
          <w:sz w:val="24"/>
          <w:rPrChange w:id="301" w:author="Cotin" w:date="2011-12-28T14:03:00Z">
            <w:rPr>
              <w:del w:id="302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03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</w:p>
    <w:p w:rsidR="00A71975" w:rsidRPr="00BE3A46" w:rsidDel="00BE3A46" w:rsidRDefault="00A71975">
      <w:pPr>
        <w:rPr>
          <w:del w:id="304" w:author="Cotin" w:date="2011-12-28T14:02:00Z"/>
          <w:rFonts w:eastAsia="Calibri" w:cstheme="minorHAnsi"/>
          <w:noProof/>
          <w:color w:val="019DD6"/>
          <w:sz w:val="24"/>
          <w:rPrChange w:id="305" w:author="Cotin" w:date="2011-12-28T14:03:00Z">
            <w:rPr>
              <w:del w:id="306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07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308" w:author="Cotin" w:date="2011-12-28T14:02:00Z">
        <w:r w:rsidRPr="00BE3A46" w:rsidDel="00BE3A46">
          <w:rPr>
            <w:rFonts w:eastAsia="Calibri" w:cstheme="minorHAnsi"/>
            <w:noProof/>
            <w:color w:val="019DD6"/>
            <w:sz w:val="24"/>
            <w:rPrChange w:id="309" w:author="Cotin" w:date="2011-12-28T14:03:00Z">
              <w:rPr>
                <w:rFonts w:ascii="Verdana" w:eastAsia="Calibri" w:hAnsi="Verdana"/>
                <w:noProof/>
                <w:color w:val="019DD6"/>
                <w:sz w:val="24"/>
              </w:rPr>
            </w:rPrChange>
          </w:rPr>
          <w:delText>Jour 3 :</w:delText>
        </w:r>
      </w:del>
    </w:p>
    <w:p w:rsidR="00A71975" w:rsidRPr="00BE3A46" w:rsidDel="00BE3A46" w:rsidRDefault="00A71975">
      <w:pPr>
        <w:rPr>
          <w:del w:id="310" w:author="Cotin" w:date="2011-12-28T14:02:00Z"/>
          <w:rFonts w:eastAsia="Times New Roman" w:cstheme="minorHAnsi"/>
          <w:color w:val="576875"/>
          <w:sz w:val="18"/>
          <w:szCs w:val="24"/>
        </w:rPr>
        <w:pPrChange w:id="311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12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Révisions jour 2</w:delText>
        </w:r>
      </w:del>
    </w:p>
    <w:p w:rsidR="00A71975" w:rsidRPr="00BE3A46" w:rsidDel="00BE3A46" w:rsidRDefault="00A71975">
      <w:pPr>
        <w:rPr>
          <w:del w:id="313" w:author="Cotin" w:date="2011-12-28T14:02:00Z"/>
          <w:rFonts w:eastAsia="Times New Roman" w:cstheme="minorHAnsi"/>
          <w:color w:val="576875"/>
          <w:sz w:val="18"/>
          <w:szCs w:val="24"/>
        </w:rPr>
        <w:pPrChange w:id="314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15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administration des workflow du courrier</w:delText>
        </w:r>
      </w:del>
    </w:p>
    <w:p w:rsidR="00A71975" w:rsidRPr="00BE3A46" w:rsidDel="00BE3A46" w:rsidRDefault="00A71975">
      <w:pPr>
        <w:rPr>
          <w:del w:id="316" w:author="Cotin" w:date="2011-12-28T14:02:00Z"/>
          <w:rFonts w:eastAsia="Calibri" w:cstheme="minorHAnsi"/>
          <w:noProof/>
          <w:color w:val="019DD6"/>
          <w:sz w:val="24"/>
          <w:rPrChange w:id="317" w:author="Cotin" w:date="2011-12-28T14:03:00Z">
            <w:rPr>
              <w:del w:id="318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19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</w:p>
    <w:p w:rsidR="00A71975" w:rsidRPr="00BE3A46" w:rsidDel="00BE3A46" w:rsidRDefault="00A71975">
      <w:pPr>
        <w:rPr>
          <w:del w:id="320" w:author="Cotin" w:date="2011-12-28T14:02:00Z"/>
          <w:rFonts w:eastAsia="Calibri" w:cstheme="minorHAnsi"/>
          <w:noProof/>
          <w:color w:val="019DD6"/>
          <w:sz w:val="24"/>
          <w:rPrChange w:id="321" w:author="Cotin" w:date="2011-12-28T14:03:00Z">
            <w:rPr>
              <w:del w:id="322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23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324" w:author="Cotin" w:date="2011-12-28T14:02:00Z">
        <w:r w:rsidRPr="00BE3A46" w:rsidDel="00BE3A46">
          <w:rPr>
            <w:rFonts w:eastAsia="Calibri" w:cstheme="minorHAnsi"/>
            <w:noProof/>
            <w:color w:val="019DD6"/>
            <w:sz w:val="24"/>
            <w:rPrChange w:id="325" w:author="Cotin" w:date="2011-12-28T14:03:00Z">
              <w:rPr>
                <w:rFonts w:ascii="Verdana" w:eastAsia="Calibri" w:hAnsi="Verdana"/>
                <w:noProof/>
                <w:color w:val="019DD6"/>
                <w:sz w:val="24"/>
              </w:rPr>
            </w:rPrChange>
          </w:rPr>
          <w:delText>Jour 4 :</w:delText>
        </w:r>
      </w:del>
    </w:p>
    <w:p w:rsidR="00A71975" w:rsidRPr="00BE3A46" w:rsidDel="00BE3A46" w:rsidRDefault="00A71975">
      <w:pPr>
        <w:rPr>
          <w:del w:id="326" w:author="Cotin" w:date="2011-12-28T14:02:00Z"/>
          <w:rFonts w:eastAsia="Times New Roman" w:cstheme="minorHAnsi"/>
          <w:color w:val="576875"/>
          <w:sz w:val="18"/>
          <w:szCs w:val="24"/>
        </w:rPr>
        <w:pPrChange w:id="327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28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Révisions jour 3</w:delText>
        </w:r>
      </w:del>
    </w:p>
    <w:p w:rsidR="00A71975" w:rsidRPr="00BE3A46" w:rsidDel="00BE3A46" w:rsidRDefault="00A71975">
      <w:pPr>
        <w:rPr>
          <w:del w:id="329" w:author="Cotin" w:date="2011-12-28T14:02:00Z"/>
          <w:rFonts w:eastAsia="Times New Roman" w:cstheme="minorHAnsi"/>
          <w:color w:val="576875"/>
          <w:sz w:val="18"/>
          <w:szCs w:val="24"/>
        </w:rPr>
        <w:pPrChange w:id="330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31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Formation installation outils postes clients (scanner unitaire, de masse et imprimante virtuelle)</w:delText>
        </w:r>
      </w:del>
    </w:p>
    <w:p w:rsidR="00A71975" w:rsidRPr="00BE3A46" w:rsidDel="00BE3A46" w:rsidRDefault="00A71975">
      <w:pPr>
        <w:rPr>
          <w:del w:id="332" w:author="Cotin" w:date="2011-12-28T14:02:00Z"/>
          <w:rFonts w:eastAsia="Times New Roman" w:cstheme="minorHAnsi"/>
          <w:color w:val="576875"/>
          <w:sz w:val="18"/>
          <w:szCs w:val="24"/>
        </w:rPr>
        <w:pPrChange w:id="333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34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Questions diverses</w:delText>
        </w:r>
      </w:del>
    </w:p>
    <w:p w:rsidR="00A71975" w:rsidRPr="00BE3A46" w:rsidDel="00BE3A46" w:rsidRDefault="00A71975">
      <w:pPr>
        <w:rPr>
          <w:del w:id="335" w:author="Cotin" w:date="2011-12-28T14:02:00Z"/>
          <w:rFonts w:eastAsia="Times New Roman" w:cstheme="minorHAnsi"/>
          <w:color w:val="576875"/>
          <w:sz w:val="18"/>
          <w:szCs w:val="24"/>
        </w:rPr>
        <w:pPrChange w:id="336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37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Migrations des données préfectures Meurthe-et-Moselle et de la Haute-Saône</w:delText>
        </w:r>
      </w:del>
    </w:p>
    <w:p w:rsidR="00A71975" w:rsidRPr="00BE3A46" w:rsidDel="00BE3A46" w:rsidRDefault="00A71975">
      <w:pPr>
        <w:rPr>
          <w:del w:id="338" w:author="Cotin" w:date="2011-12-28T14:02:00Z"/>
          <w:rFonts w:eastAsia="Calibri" w:cstheme="minorHAnsi"/>
          <w:noProof/>
          <w:color w:val="019DD6"/>
          <w:sz w:val="24"/>
          <w:rPrChange w:id="339" w:author="Cotin" w:date="2011-12-28T14:03:00Z">
            <w:rPr>
              <w:del w:id="340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41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</w:p>
    <w:p w:rsidR="00A71975" w:rsidRPr="00BE3A46" w:rsidDel="00BE3A46" w:rsidRDefault="00A71975">
      <w:pPr>
        <w:rPr>
          <w:del w:id="342" w:author="Cotin" w:date="2011-12-28T14:02:00Z"/>
          <w:rFonts w:eastAsia="Calibri" w:cstheme="minorHAnsi"/>
          <w:noProof/>
          <w:color w:val="019DD6"/>
          <w:sz w:val="24"/>
          <w:rPrChange w:id="343" w:author="Cotin" w:date="2011-12-28T14:03:00Z">
            <w:rPr>
              <w:del w:id="344" w:author="Cotin" w:date="2011-12-28T14:02:00Z"/>
              <w:rFonts w:ascii="Verdana" w:eastAsia="Calibri" w:hAnsi="Verdana"/>
              <w:noProof/>
              <w:color w:val="019DD6"/>
              <w:sz w:val="24"/>
            </w:rPr>
          </w:rPrChange>
        </w:rPr>
        <w:pPrChange w:id="345" w:author="Cotin" w:date="2011-12-28T14:06:00Z">
          <w:pPr>
            <w:pBdr>
              <w:right w:val="single" w:sz="4" w:space="1" w:color="9DD0EB"/>
            </w:pBdr>
            <w:jc w:val="left"/>
          </w:pPr>
        </w:pPrChange>
      </w:pPr>
      <w:del w:id="346" w:author="Cotin" w:date="2011-12-28T14:02:00Z">
        <w:r w:rsidRPr="00BE3A46" w:rsidDel="00BE3A46">
          <w:rPr>
            <w:rFonts w:eastAsia="Calibri" w:cstheme="minorHAnsi"/>
            <w:noProof/>
            <w:color w:val="019DD6"/>
            <w:sz w:val="24"/>
            <w:rPrChange w:id="347" w:author="Cotin" w:date="2011-12-28T14:03:00Z">
              <w:rPr>
                <w:rFonts w:ascii="Verdana" w:eastAsia="Calibri" w:hAnsi="Verdana"/>
                <w:noProof/>
                <w:color w:val="019DD6"/>
                <w:sz w:val="24"/>
              </w:rPr>
            </w:rPrChange>
          </w:rPr>
          <w:delText>Jour 5 :</w:delText>
        </w:r>
      </w:del>
    </w:p>
    <w:p w:rsidR="00A71975" w:rsidRPr="00BE3A46" w:rsidDel="00BE3A46" w:rsidRDefault="00A71975">
      <w:pPr>
        <w:rPr>
          <w:del w:id="348" w:author="Cotin" w:date="2011-12-28T14:02:00Z"/>
          <w:rFonts w:eastAsia="Times New Roman" w:cstheme="minorHAnsi"/>
          <w:color w:val="576875"/>
          <w:sz w:val="18"/>
          <w:szCs w:val="24"/>
        </w:rPr>
        <w:pPrChange w:id="349" w:author="Cotin" w:date="2011-12-28T14:06:00Z">
          <w:pPr>
            <w:numPr>
              <w:numId w:val="35"/>
            </w:numPr>
            <w:ind w:left="720" w:hanging="360"/>
            <w:jc w:val="left"/>
          </w:pPr>
        </w:pPrChange>
      </w:pPr>
      <w:del w:id="350" w:author="Cotin" w:date="2011-12-28T14:02:00Z">
        <w:r w:rsidRPr="00BE3A46" w:rsidDel="00BE3A46">
          <w:rPr>
            <w:rFonts w:eastAsia="Times New Roman" w:cstheme="minorHAnsi"/>
            <w:color w:val="576875"/>
            <w:sz w:val="18"/>
            <w:szCs w:val="24"/>
          </w:rPr>
          <w:delText>Suite migrations des données Meurthe-et-Moselle et de la Haute-Saône</w:delText>
        </w:r>
      </w:del>
    </w:p>
    <w:p w:rsidR="007B36C0" w:rsidRPr="007B36C0" w:rsidRDefault="007B36C0" w:rsidP="007B36C0">
      <w:pPr>
        <w:rPr>
          <w:del w:id="351" w:author="Cotin" w:date="2011-12-28T14:02:00Z"/>
          <w:rFonts w:cstheme="minorHAnsi"/>
          <w:noProof/>
          <w:color w:val="019DD6"/>
          <w:sz w:val="28"/>
          <w:rPrChange w:id="352" w:author="Cotin" w:date="2011-12-28T14:03:00Z">
            <w:rPr>
              <w:del w:id="353" w:author="Cotin" w:date="2011-12-28T14:02:00Z"/>
              <w:rFonts w:ascii="Verdana" w:hAnsi="Verdana"/>
              <w:noProof/>
              <w:color w:val="019DD6"/>
              <w:sz w:val="28"/>
            </w:rPr>
          </w:rPrChange>
        </w:rPr>
        <w:sectPr w:rsidR="007B36C0" w:rsidRPr="007B36C0" w:rsidSect="00BE3A46">
          <w:headerReference w:type="default" r:id="rId10"/>
          <w:footerReference w:type="default" r:id="rId11"/>
          <w:pgSz w:w="11906" w:h="16838"/>
          <w:pgMar w:top="993" w:right="1416" w:bottom="1135" w:left="1417" w:header="708" w:footer="472" w:gutter="0"/>
          <w:cols w:space="708"/>
          <w:docGrid w:linePitch="360"/>
        </w:sectPr>
        <w:pPrChange w:id="359" w:author="Cotin" w:date="2011-12-28T14:06:00Z">
          <w:pPr>
            <w:jc w:val="left"/>
          </w:pPr>
        </w:pPrChange>
      </w:pPr>
    </w:p>
    <w:p w:rsidR="00A71975" w:rsidRPr="00BE3A46" w:rsidRDefault="00A71975">
      <w:pPr>
        <w:rPr>
          <w:rFonts w:eastAsia="Times New Roman" w:cstheme="minorHAnsi"/>
          <w:color w:val="576875"/>
          <w:sz w:val="14"/>
          <w:szCs w:val="24"/>
          <w:rPrChange w:id="360" w:author="Cotin" w:date="2011-12-28T14:03:00Z">
            <w:rPr>
              <w:rFonts w:ascii="Calibri" w:eastAsia="Times New Roman" w:hAnsi="Calibri"/>
              <w:color w:val="576875"/>
              <w:sz w:val="14"/>
              <w:szCs w:val="24"/>
            </w:rPr>
          </w:rPrChange>
        </w:rPr>
        <w:pPrChange w:id="361" w:author="Cotin" w:date="2011-12-28T14:06:00Z">
          <w:pPr>
            <w:jc w:val="left"/>
          </w:pPr>
        </w:pPrChange>
      </w:pPr>
    </w:p>
    <w:sectPr w:rsidR="00A71975" w:rsidRPr="00BE3A46" w:rsidSect="00BE3A46">
      <w:type w:val="continuous"/>
      <w:pgSz w:w="11906" w:h="16838"/>
      <w:pgMar w:top="1135" w:right="849" w:bottom="1135" w:left="851" w:header="708" w:footer="472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DB" w:rsidRDefault="00B710DB" w:rsidP="00C85469">
      <w:r>
        <w:separator/>
      </w:r>
    </w:p>
  </w:endnote>
  <w:endnote w:type="continuationSeparator" w:id="0">
    <w:p w:rsidR="00B710DB" w:rsidRDefault="00B710DB" w:rsidP="00C8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8B" w:rsidRPr="00BE3A46" w:rsidDel="00BE3A46" w:rsidRDefault="00423F8B" w:rsidP="00BE3A46">
    <w:pPr>
      <w:pStyle w:val="Pieddepage"/>
      <w:pBdr>
        <w:top w:val="dotted" w:sz="18" w:space="1" w:color="FEBE00"/>
      </w:pBdr>
      <w:tabs>
        <w:tab w:val="clear" w:pos="9072"/>
        <w:tab w:val="left" w:pos="2048"/>
        <w:tab w:val="left" w:pos="2647"/>
        <w:tab w:val="right" w:pos="9639"/>
      </w:tabs>
      <w:ind w:right="-566"/>
      <w:rPr>
        <w:del w:id="354" w:author="Cotin" w:date="2011-12-28T14:06:00Z"/>
        <w:color w:val="1C99C5" w:themeColor="accent2"/>
        <w:sz w:val="20"/>
      </w:rPr>
    </w:pPr>
    <w:r w:rsidRPr="00BE3A46">
      <w:rPr>
        <w:color w:val="1C99C5" w:themeColor="accent2"/>
        <w:sz w:val="20"/>
      </w:rPr>
      <w:t>Maarch - 11, bd du Sud Est</w:t>
    </w:r>
    <w:r w:rsidR="00A71975" w:rsidRPr="00BE3A46">
      <w:rPr>
        <w:color w:val="1C99C5" w:themeColor="accent2"/>
        <w:sz w:val="20"/>
      </w:rPr>
      <w:t xml:space="preserve"> </w:t>
    </w:r>
    <w:r w:rsidRPr="00BE3A46">
      <w:rPr>
        <w:color w:val="1C99C5" w:themeColor="accent2"/>
        <w:sz w:val="20"/>
      </w:rPr>
      <w:t>92000 NANTERRE</w:t>
    </w:r>
    <w:ins w:id="355" w:author="Cotin" w:date="2011-12-28T14:06:00Z">
      <w:r w:rsidR="00BE3A46">
        <w:rPr>
          <w:color w:val="1C99C5" w:themeColor="accent2"/>
          <w:sz w:val="20"/>
        </w:rPr>
        <w:t xml:space="preserve"> </w:t>
      </w:r>
    </w:ins>
  </w:p>
  <w:p w:rsidR="00423F8B" w:rsidRPr="00BE3A46" w:rsidRDefault="00BE3A46">
    <w:pPr>
      <w:pStyle w:val="Pieddepage"/>
      <w:pBdr>
        <w:top w:val="dotted" w:sz="18" w:space="1" w:color="FEBE00"/>
      </w:pBdr>
      <w:tabs>
        <w:tab w:val="left" w:pos="2048"/>
        <w:tab w:val="left" w:pos="2647"/>
      </w:tabs>
      <w:ind w:right="1"/>
      <w:rPr>
        <w:color w:val="808080" w:themeColor="background1" w:themeShade="80"/>
        <w:sz w:val="20"/>
      </w:rPr>
      <w:pPrChange w:id="356" w:author="Cotin" w:date="2011-12-28T14:07:00Z">
        <w:pPr>
          <w:pStyle w:val="Pieddepage"/>
          <w:pBdr>
            <w:top w:val="dotted" w:sz="18" w:space="1" w:color="FEBE00"/>
          </w:pBdr>
          <w:tabs>
            <w:tab w:val="clear" w:pos="9072"/>
            <w:tab w:val="left" w:pos="2048"/>
            <w:tab w:val="left" w:pos="2647"/>
            <w:tab w:val="right" w:pos="9639"/>
          </w:tabs>
          <w:ind w:right="-566"/>
        </w:pPr>
      </w:pPrChange>
    </w:pPr>
    <w:ins w:id="357" w:author="Cotin" w:date="2011-12-28T14:06:00Z">
      <w:r>
        <w:rPr>
          <w:color w:val="1C99C5" w:themeColor="accent2"/>
          <w:sz w:val="20"/>
        </w:rPr>
        <w:t xml:space="preserve">  </w:t>
      </w:r>
    </w:ins>
    <w:r w:rsidR="00423F8B" w:rsidRPr="00BE3A46">
      <w:rPr>
        <w:color w:val="1C99C5" w:themeColor="accent2"/>
        <w:sz w:val="20"/>
      </w:rPr>
      <w:t xml:space="preserve">Tel (+ 33) 1 47 24 51 59 - Fax 01 47 24 54 08 - </w:t>
    </w:r>
    <w:r w:rsidR="00271BE4" w:rsidRPr="00BE3A46">
      <w:fldChar w:fldCharType="begin"/>
    </w:r>
    <w:r w:rsidR="00271BE4" w:rsidRPr="00BE3A46">
      <w:instrText xml:space="preserve"> HYPERLINK "mailto:info@maarch.org" </w:instrText>
    </w:r>
    <w:r w:rsidR="00271BE4" w:rsidRPr="00BE3A46">
      <w:fldChar w:fldCharType="separate"/>
    </w:r>
    <w:r w:rsidR="00423F8B" w:rsidRPr="00BE3A46">
      <w:rPr>
        <w:rStyle w:val="Lienhypertexte"/>
        <w:rFonts w:cs="NimbusSanL-Bold"/>
        <w:bCs/>
        <w:color w:val="1C99C5" w:themeColor="accent2"/>
        <w:sz w:val="20"/>
        <w:szCs w:val="16"/>
      </w:rPr>
      <w:t>info@maarch.org</w:t>
    </w:r>
    <w:r w:rsidR="00271BE4" w:rsidRPr="00BE3A46">
      <w:rPr>
        <w:rStyle w:val="Lienhypertexte"/>
        <w:rFonts w:cs="NimbusSanL-Bold"/>
        <w:bCs/>
        <w:color w:val="1C99C5" w:themeColor="accent2"/>
        <w:sz w:val="20"/>
        <w:szCs w:val="16"/>
        <w:lang w:val="en-US"/>
      </w:rPr>
      <w:fldChar w:fldCharType="end"/>
    </w:r>
  </w:p>
  <w:p w:rsidR="00423F8B" w:rsidRPr="00BE3A46" w:rsidRDefault="00423F8B">
    <w:pPr>
      <w:tabs>
        <w:tab w:val="right" w:pos="8931"/>
      </w:tabs>
      <w:rPr>
        <w:color w:val="87888A" w:themeColor="background2"/>
        <w:sz w:val="18"/>
      </w:rPr>
      <w:pPrChange w:id="358" w:author="Cotin" w:date="2011-12-28T14:06:00Z">
        <w:pPr>
          <w:tabs>
            <w:tab w:val="right" w:pos="9781"/>
          </w:tabs>
        </w:pPr>
      </w:pPrChange>
    </w:pPr>
    <w:r w:rsidRPr="00BE3A46">
      <w:rPr>
        <w:color w:val="87888A" w:themeColor="background2"/>
        <w:sz w:val="18"/>
      </w:rPr>
      <w:t xml:space="preserve">Copyright © 2011 Maarch SAS - Tous droits réservés </w:t>
    </w:r>
    <w:r w:rsidRPr="00BE3A46">
      <w:rPr>
        <w:color w:val="87888A" w:themeColor="background2"/>
        <w:sz w:val="18"/>
      </w:rPr>
      <w:tab/>
      <w:t xml:space="preserve">Page </w:t>
    </w:r>
    <w:r w:rsidRPr="00BE3A46">
      <w:rPr>
        <w:color w:val="87888A" w:themeColor="background2"/>
        <w:sz w:val="18"/>
      </w:rPr>
      <w:fldChar w:fldCharType="begin"/>
    </w:r>
    <w:r w:rsidRPr="00BE3A46">
      <w:rPr>
        <w:color w:val="87888A" w:themeColor="background2"/>
        <w:sz w:val="18"/>
      </w:rPr>
      <w:instrText xml:space="preserve"> PAGE   \* MERGEFORMAT </w:instrText>
    </w:r>
    <w:r w:rsidRPr="00BE3A46">
      <w:rPr>
        <w:color w:val="87888A" w:themeColor="background2"/>
        <w:sz w:val="18"/>
      </w:rPr>
      <w:fldChar w:fldCharType="separate"/>
    </w:r>
    <w:r w:rsidR="00962A1E" w:rsidRPr="00962A1E">
      <w:rPr>
        <w:noProof/>
        <w:color w:val="87888A" w:themeColor="background2"/>
        <w:sz w:val="20"/>
        <w:szCs w:val="20"/>
      </w:rPr>
      <w:t>2</w:t>
    </w:r>
    <w:r w:rsidRPr="00BE3A46">
      <w:rPr>
        <w:color w:val="87888A" w:themeColor="background2"/>
        <w:sz w:val="18"/>
      </w:rPr>
      <w:fldChar w:fldCharType="end"/>
    </w:r>
    <w:r w:rsidRPr="00BE3A46">
      <w:rPr>
        <w:color w:val="87888A" w:themeColor="background2"/>
        <w:sz w:val="18"/>
      </w:rPr>
      <w:t>/</w:t>
    </w:r>
    <w:r w:rsidRPr="00BE3A46">
      <w:rPr>
        <w:color w:val="87888A" w:themeColor="background2"/>
        <w:sz w:val="18"/>
      </w:rPr>
      <w:fldChar w:fldCharType="begin"/>
    </w:r>
    <w:r w:rsidRPr="00BE3A46">
      <w:rPr>
        <w:color w:val="87888A" w:themeColor="background2"/>
        <w:sz w:val="18"/>
      </w:rPr>
      <w:instrText xml:space="preserve"> NUMPAGES   \* MERGEFORMAT </w:instrText>
    </w:r>
    <w:r w:rsidRPr="00BE3A46">
      <w:rPr>
        <w:color w:val="87888A" w:themeColor="background2"/>
        <w:sz w:val="18"/>
      </w:rPr>
      <w:fldChar w:fldCharType="separate"/>
    </w:r>
    <w:r w:rsidR="00962A1E" w:rsidRPr="00962A1E">
      <w:rPr>
        <w:noProof/>
        <w:color w:val="87888A" w:themeColor="background2"/>
        <w:sz w:val="20"/>
        <w:szCs w:val="20"/>
      </w:rPr>
      <w:t>2</w:t>
    </w:r>
    <w:r w:rsidRPr="00BE3A46">
      <w:rPr>
        <w:color w:val="87888A" w:themeColor="background2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DB" w:rsidRDefault="00B710DB" w:rsidP="00C85469">
      <w:r>
        <w:separator/>
      </w:r>
    </w:p>
  </w:footnote>
  <w:footnote w:type="continuationSeparator" w:id="0">
    <w:p w:rsidR="00B710DB" w:rsidRDefault="00B710DB" w:rsidP="00C85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8B" w:rsidRPr="00CE0A96" w:rsidRDefault="00423F8B" w:rsidP="00BE3A46">
    <w:pPr>
      <w:pStyle w:val="En-tte"/>
      <w:jc w:val="center"/>
      <w:rPr>
        <w:lang w:val="en-US"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70126169" wp14:editId="0C2FFB60">
          <wp:simplePos x="0" y="0"/>
          <wp:positionH relativeFrom="column">
            <wp:posOffset>5051425</wp:posOffset>
          </wp:positionH>
          <wp:positionV relativeFrom="paragraph">
            <wp:posOffset>-296545</wp:posOffset>
          </wp:positionV>
          <wp:extent cx="1089660" cy="360045"/>
          <wp:effectExtent l="0" t="0" r="0" b="1905"/>
          <wp:wrapNone/>
          <wp:docPr id="4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D18"/>
    <w:multiLevelType w:val="hybridMultilevel"/>
    <w:tmpl w:val="52C844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07475"/>
    <w:multiLevelType w:val="hybridMultilevel"/>
    <w:tmpl w:val="19869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B71DA"/>
    <w:multiLevelType w:val="multilevel"/>
    <w:tmpl w:val="2A4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736FB"/>
    <w:multiLevelType w:val="hybridMultilevel"/>
    <w:tmpl w:val="DFC629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301D17"/>
    <w:multiLevelType w:val="hybridMultilevel"/>
    <w:tmpl w:val="71FE7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009"/>
    <w:multiLevelType w:val="multilevel"/>
    <w:tmpl w:val="ED2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24ECE"/>
    <w:multiLevelType w:val="multilevel"/>
    <w:tmpl w:val="E2B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3F236E"/>
    <w:multiLevelType w:val="hybridMultilevel"/>
    <w:tmpl w:val="A770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F04F1"/>
    <w:multiLevelType w:val="hybridMultilevel"/>
    <w:tmpl w:val="9FF29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43F7C"/>
    <w:multiLevelType w:val="hybridMultilevel"/>
    <w:tmpl w:val="8CB45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E0399"/>
    <w:multiLevelType w:val="multilevel"/>
    <w:tmpl w:val="701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B2797A"/>
    <w:multiLevelType w:val="hybridMultilevel"/>
    <w:tmpl w:val="40D45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24C5A"/>
    <w:multiLevelType w:val="hybridMultilevel"/>
    <w:tmpl w:val="26586D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2544F"/>
    <w:multiLevelType w:val="multilevel"/>
    <w:tmpl w:val="65E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29001A"/>
    <w:multiLevelType w:val="hybridMultilevel"/>
    <w:tmpl w:val="F8E62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17530"/>
    <w:multiLevelType w:val="multilevel"/>
    <w:tmpl w:val="2A4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AC4EB8"/>
    <w:multiLevelType w:val="hybridMultilevel"/>
    <w:tmpl w:val="94BA2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D7AC4"/>
    <w:multiLevelType w:val="multilevel"/>
    <w:tmpl w:val="2A1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D41B1A"/>
    <w:multiLevelType w:val="hybridMultilevel"/>
    <w:tmpl w:val="E05A7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04B36"/>
    <w:multiLevelType w:val="multilevel"/>
    <w:tmpl w:val="2A1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3A4B18"/>
    <w:multiLevelType w:val="multilevel"/>
    <w:tmpl w:val="360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FC1874"/>
    <w:multiLevelType w:val="hybridMultilevel"/>
    <w:tmpl w:val="BD7A9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710D9"/>
    <w:multiLevelType w:val="multilevel"/>
    <w:tmpl w:val="00B4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3C0FCA"/>
    <w:multiLevelType w:val="hybridMultilevel"/>
    <w:tmpl w:val="C16CF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96BB0"/>
    <w:multiLevelType w:val="hybridMultilevel"/>
    <w:tmpl w:val="193C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D2556"/>
    <w:multiLevelType w:val="hybridMultilevel"/>
    <w:tmpl w:val="E0CCAB26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84609C0"/>
    <w:multiLevelType w:val="multilevel"/>
    <w:tmpl w:val="98C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0F1A64"/>
    <w:multiLevelType w:val="multilevel"/>
    <w:tmpl w:val="54A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1B43E9"/>
    <w:multiLevelType w:val="hybridMultilevel"/>
    <w:tmpl w:val="336292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950B6"/>
    <w:multiLevelType w:val="hybridMultilevel"/>
    <w:tmpl w:val="33DE33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0B7D20"/>
    <w:multiLevelType w:val="multilevel"/>
    <w:tmpl w:val="03C4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AB1450"/>
    <w:multiLevelType w:val="hybridMultilevel"/>
    <w:tmpl w:val="CF3CC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770839"/>
    <w:multiLevelType w:val="hybridMultilevel"/>
    <w:tmpl w:val="509017F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9A4BF9"/>
    <w:multiLevelType w:val="multilevel"/>
    <w:tmpl w:val="A62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A2342B"/>
    <w:multiLevelType w:val="hybridMultilevel"/>
    <w:tmpl w:val="2B223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2695B"/>
    <w:multiLevelType w:val="hybridMultilevel"/>
    <w:tmpl w:val="0316E0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3"/>
  </w:num>
  <w:num w:numId="4">
    <w:abstractNumId w:val="6"/>
  </w:num>
  <w:num w:numId="5">
    <w:abstractNumId w:val="22"/>
  </w:num>
  <w:num w:numId="6">
    <w:abstractNumId w:val="27"/>
  </w:num>
  <w:num w:numId="7">
    <w:abstractNumId w:val="13"/>
  </w:num>
  <w:num w:numId="8">
    <w:abstractNumId w:val="2"/>
  </w:num>
  <w:num w:numId="9">
    <w:abstractNumId w:val="19"/>
  </w:num>
  <w:num w:numId="10">
    <w:abstractNumId w:val="30"/>
  </w:num>
  <w:num w:numId="11">
    <w:abstractNumId w:val="26"/>
  </w:num>
  <w:num w:numId="12">
    <w:abstractNumId w:val="7"/>
  </w:num>
  <w:num w:numId="13">
    <w:abstractNumId w:val="25"/>
  </w:num>
  <w:num w:numId="14">
    <w:abstractNumId w:val="17"/>
  </w:num>
  <w:num w:numId="15">
    <w:abstractNumId w:val="20"/>
  </w:num>
  <w:num w:numId="16">
    <w:abstractNumId w:val="10"/>
  </w:num>
  <w:num w:numId="17">
    <w:abstractNumId w:val="35"/>
  </w:num>
  <w:num w:numId="18">
    <w:abstractNumId w:val="12"/>
  </w:num>
  <w:num w:numId="19">
    <w:abstractNumId w:val="28"/>
  </w:num>
  <w:num w:numId="20">
    <w:abstractNumId w:val="0"/>
  </w:num>
  <w:num w:numId="21">
    <w:abstractNumId w:val="16"/>
  </w:num>
  <w:num w:numId="22">
    <w:abstractNumId w:val="29"/>
  </w:num>
  <w:num w:numId="23">
    <w:abstractNumId w:val="3"/>
  </w:num>
  <w:num w:numId="24">
    <w:abstractNumId w:val="32"/>
  </w:num>
  <w:num w:numId="25">
    <w:abstractNumId w:val="31"/>
  </w:num>
  <w:num w:numId="26">
    <w:abstractNumId w:val="1"/>
  </w:num>
  <w:num w:numId="27">
    <w:abstractNumId w:val="14"/>
  </w:num>
  <w:num w:numId="28">
    <w:abstractNumId w:val="21"/>
  </w:num>
  <w:num w:numId="29">
    <w:abstractNumId w:val="34"/>
  </w:num>
  <w:num w:numId="30">
    <w:abstractNumId w:val="23"/>
  </w:num>
  <w:num w:numId="31">
    <w:abstractNumId w:val="8"/>
  </w:num>
  <w:num w:numId="32">
    <w:abstractNumId w:val="4"/>
  </w:num>
  <w:num w:numId="33">
    <w:abstractNumId w:val="18"/>
  </w:num>
  <w:num w:numId="34">
    <w:abstractNumId w:val="11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86"/>
    <w:rsid w:val="00033B3F"/>
    <w:rsid w:val="000913FC"/>
    <w:rsid w:val="000A6BA3"/>
    <w:rsid w:val="001116FC"/>
    <w:rsid w:val="00166D3C"/>
    <w:rsid w:val="0017000F"/>
    <w:rsid w:val="00173212"/>
    <w:rsid w:val="001D420D"/>
    <w:rsid w:val="00226E78"/>
    <w:rsid w:val="00271BE4"/>
    <w:rsid w:val="002D6E91"/>
    <w:rsid w:val="002D72A9"/>
    <w:rsid w:val="003A701A"/>
    <w:rsid w:val="003B2453"/>
    <w:rsid w:val="003B49BD"/>
    <w:rsid w:val="003C1E83"/>
    <w:rsid w:val="003C6E20"/>
    <w:rsid w:val="003F4CE6"/>
    <w:rsid w:val="00423F8B"/>
    <w:rsid w:val="00424CB8"/>
    <w:rsid w:val="00456EA6"/>
    <w:rsid w:val="00460D35"/>
    <w:rsid w:val="00471D3D"/>
    <w:rsid w:val="00515C87"/>
    <w:rsid w:val="005234A2"/>
    <w:rsid w:val="005444BA"/>
    <w:rsid w:val="00550286"/>
    <w:rsid w:val="005D3982"/>
    <w:rsid w:val="006266D7"/>
    <w:rsid w:val="006C1D29"/>
    <w:rsid w:val="00737CD9"/>
    <w:rsid w:val="007B33FC"/>
    <w:rsid w:val="007B36C0"/>
    <w:rsid w:val="007D245D"/>
    <w:rsid w:val="007E0468"/>
    <w:rsid w:val="007F7051"/>
    <w:rsid w:val="008043C7"/>
    <w:rsid w:val="00861977"/>
    <w:rsid w:val="008D47F9"/>
    <w:rsid w:val="008D55A8"/>
    <w:rsid w:val="008E12FF"/>
    <w:rsid w:val="009110A3"/>
    <w:rsid w:val="00962A1E"/>
    <w:rsid w:val="009826B2"/>
    <w:rsid w:val="009E6B00"/>
    <w:rsid w:val="00A413F5"/>
    <w:rsid w:val="00A71975"/>
    <w:rsid w:val="00A72B5B"/>
    <w:rsid w:val="00AA333A"/>
    <w:rsid w:val="00AA64A1"/>
    <w:rsid w:val="00AF37FF"/>
    <w:rsid w:val="00B26502"/>
    <w:rsid w:val="00B36C14"/>
    <w:rsid w:val="00B53621"/>
    <w:rsid w:val="00B710DB"/>
    <w:rsid w:val="00BB3041"/>
    <w:rsid w:val="00BE0508"/>
    <w:rsid w:val="00BE3A46"/>
    <w:rsid w:val="00C12B97"/>
    <w:rsid w:val="00C30E56"/>
    <w:rsid w:val="00C37C6A"/>
    <w:rsid w:val="00C6074C"/>
    <w:rsid w:val="00C85469"/>
    <w:rsid w:val="00CD1BDE"/>
    <w:rsid w:val="00CE0A96"/>
    <w:rsid w:val="00CE3A06"/>
    <w:rsid w:val="00D21E75"/>
    <w:rsid w:val="00D46AEF"/>
    <w:rsid w:val="00D5794F"/>
    <w:rsid w:val="00D721DA"/>
    <w:rsid w:val="00D830CC"/>
    <w:rsid w:val="00DA2C5C"/>
    <w:rsid w:val="00DB27C9"/>
    <w:rsid w:val="00DC0665"/>
    <w:rsid w:val="00E60549"/>
    <w:rsid w:val="00E85F4B"/>
    <w:rsid w:val="00EC3338"/>
    <w:rsid w:val="00EC4451"/>
    <w:rsid w:val="00F13D36"/>
    <w:rsid w:val="00F74C69"/>
    <w:rsid w:val="00F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75"/>
  </w:style>
  <w:style w:type="paragraph" w:styleId="Titre1">
    <w:name w:val="heading 1"/>
    <w:basedOn w:val="Normal"/>
    <w:next w:val="Normal"/>
    <w:link w:val="Titre1Car"/>
    <w:uiPriority w:val="9"/>
    <w:qFormat/>
    <w:rsid w:val="00424CB8"/>
    <w:pPr>
      <w:keepNext/>
      <w:keepLines/>
      <w:spacing w:before="480"/>
      <w:jc w:val="left"/>
      <w:outlineLvl w:val="0"/>
    </w:pPr>
    <w:rPr>
      <w:rFonts w:ascii="Verdana" w:eastAsia="Times New Roman" w:hAnsi="Verdana" w:cs="Times New Roman"/>
      <w:b/>
      <w:bCs/>
      <w:color w:val="019DD6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24CB8"/>
    <w:pPr>
      <w:spacing w:before="100" w:beforeAutospacing="1" w:after="100" w:afterAutospacing="1"/>
      <w:jc w:val="left"/>
      <w:outlineLvl w:val="1"/>
    </w:pPr>
    <w:rPr>
      <w:rFonts w:ascii="Verdana" w:eastAsia="Times New Roman" w:hAnsi="Verdana"/>
      <w:b/>
      <w:bCs/>
      <w:color w:val="9BD1EC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CB8"/>
    <w:pPr>
      <w:keepNext/>
      <w:keepLines/>
      <w:spacing w:before="200"/>
      <w:outlineLvl w:val="2"/>
    </w:pPr>
    <w:rPr>
      <w:rFonts w:ascii="Verdana" w:eastAsia="Times New Roman" w:hAnsi="Verdana" w:cs="Times New Roman"/>
      <w:b/>
      <w:bCs/>
      <w:color w:val="FEBE0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4CB8"/>
    <w:pPr>
      <w:keepNext/>
      <w:keepLines/>
      <w:spacing w:before="200"/>
      <w:outlineLvl w:val="3"/>
    </w:pPr>
    <w:rPr>
      <w:rFonts w:ascii="Calibri" w:eastAsia="Times New Roman" w:hAnsi="Calibri" w:cs="Times New Roman"/>
      <w:b/>
      <w:bCs/>
      <w:i/>
      <w:iCs/>
      <w:color w:val="019DD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CB8"/>
    <w:pPr>
      <w:keepNext/>
      <w:keepLines/>
      <w:spacing w:before="200"/>
      <w:outlineLvl w:val="4"/>
    </w:pPr>
    <w:rPr>
      <w:rFonts w:ascii="Calibri" w:eastAsia="Times New Roman" w:hAnsi="Calibri" w:cs="Times New Roman"/>
      <w:b/>
      <w:color w:val="004D6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24CB8"/>
    <w:rPr>
      <w:rFonts w:ascii="Verdana" w:eastAsia="Times New Roman" w:hAnsi="Verdana" w:cs="Times New Roman"/>
      <w:b/>
      <w:bCs/>
      <w:color w:val="019DD6"/>
      <w:sz w:val="28"/>
      <w:szCs w:val="28"/>
    </w:rPr>
  </w:style>
  <w:style w:type="character" w:customStyle="1" w:styleId="Titre2Car">
    <w:name w:val="Titre 2 Car"/>
    <w:link w:val="Titre2"/>
    <w:uiPriority w:val="9"/>
    <w:rsid w:val="00424CB8"/>
    <w:rPr>
      <w:rFonts w:ascii="Verdana" w:eastAsia="Times New Roman" w:hAnsi="Verdana"/>
      <w:b/>
      <w:bCs/>
      <w:color w:val="9BD1EC"/>
      <w:sz w:val="24"/>
      <w:szCs w:val="28"/>
    </w:rPr>
  </w:style>
  <w:style w:type="character" w:styleId="lev">
    <w:name w:val="Strong"/>
    <w:uiPriority w:val="22"/>
    <w:qFormat/>
    <w:rsid w:val="00424CB8"/>
    <w:rPr>
      <w:b/>
      <w:bCs/>
    </w:rPr>
  </w:style>
  <w:style w:type="paragraph" w:styleId="Paragraphedeliste">
    <w:name w:val="List Paragraph"/>
    <w:basedOn w:val="Normal"/>
    <w:uiPriority w:val="34"/>
    <w:qFormat/>
    <w:rsid w:val="00424CB8"/>
    <w:pPr>
      <w:ind w:left="720"/>
      <w:contextualSpacing/>
    </w:pPr>
  </w:style>
  <w:style w:type="character" w:customStyle="1" w:styleId="Titre3Car">
    <w:name w:val="Titre 3 Car"/>
    <w:link w:val="Titre3"/>
    <w:uiPriority w:val="9"/>
    <w:rsid w:val="00424CB8"/>
    <w:rPr>
      <w:rFonts w:ascii="Verdana" w:eastAsia="Times New Roman" w:hAnsi="Verdana" w:cs="Times New Roman"/>
      <w:b/>
      <w:bCs/>
      <w:color w:val="FEBE00"/>
    </w:rPr>
  </w:style>
  <w:style w:type="character" w:customStyle="1" w:styleId="Titre4Car">
    <w:name w:val="Titre 4 Car"/>
    <w:link w:val="Titre4"/>
    <w:uiPriority w:val="9"/>
    <w:rsid w:val="00424CB8"/>
    <w:rPr>
      <w:rFonts w:ascii="Calibri" w:eastAsia="Times New Roman" w:hAnsi="Calibri" w:cs="Times New Roman"/>
      <w:b/>
      <w:bCs/>
      <w:i/>
      <w:iCs/>
      <w:color w:val="019DD6"/>
    </w:rPr>
  </w:style>
  <w:style w:type="paragraph" w:customStyle="1" w:styleId="Style1">
    <w:name w:val="Style 1"/>
    <w:basedOn w:val="Normal"/>
    <w:link w:val="Style1Car"/>
    <w:qFormat/>
    <w:rsid w:val="00424CB8"/>
    <w:pPr>
      <w:jc w:val="left"/>
    </w:pPr>
    <w:rPr>
      <w:rFonts w:ascii="Verdana" w:eastAsia="Times New Roman" w:hAnsi="Verdana"/>
      <w:b/>
      <w:bCs/>
      <w:sz w:val="20"/>
      <w:szCs w:val="28"/>
    </w:rPr>
  </w:style>
  <w:style w:type="character" w:customStyle="1" w:styleId="Style1Car">
    <w:name w:val="Style 1 Car"/>
    <w:link w:val="Style1"/>
    <w:rsid w:val="00424CB8"/>
    <w:rPr>
      <w:rFonts w:ascii="Verdana" w:eastAsia="Times New Roman" w:hAnsi="Verdana"/>
      <w:b/>
      <w:bCs/>
      <w:sz w:val="20"/>
      <w:szCs w:val="28"/>
    </w:rPr>
  </w:style>
  <w:style w:type="paragraph" w:styleId="En-tte">
    <w:name w:val="header"/>
    <w:basedOn w:val="Normal"/>
    <w:link w:val="En-tteCar"/>
    <w:unhideWhenUsed/>
    <w:rsid w:val="00C854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5469"/>
    <w:rPr>
      <w:rFonts w:ascii="Calibri" w:eastAsia="Calibri" w:hAnsi="Calibri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854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5469"/>
    <w:rPr>
      <w:rFonts w:ascii="Calibri" w:eastAsia="Calibri" w:hAnsi="Calibri" w:cs="Times New Roman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AA64A1"/>
    <w:rPr>
      <w:color w:val="1D5E90"/>
      <w:u w:val="single"/>
    </w:rPr>
  </w:style>
  <w:style w:type="paragraph" w:styleId="NormalWeb">
    <w:name w:val="Normal (Web)"/>
    <w:basedOn w:val="Normal"/>
    <w:uiPriority w:val="99"/>
    <w:semiHidden/>
    <w:unhideWhenUsed/>
    <w:rsid w:val="00AA64A1"/>
    <w:pPr>
      <w:spacing w:before="120" w:after="120" w:line="360" w:lineRule="atLeast"/>
      <w:jc w:val="left"/>
    </w:pPr>
    <w:rPr>
      <w:rFonts w:ascii="Times New Roman" w:eastAsia="Times New Roman" w:hAnsi="Times New Roman"/>
      <w:sz w:val="24"/>
      <w:szCs w:val="24"/>
    </w:rPr>
  </w:style>
  <w:style w:type="paragraph" w:styleId="Titre">
    <w:name w:val="Title"/>
    <w:aliases w:val="Titre souligné"/>
    <w:basedOn w:val="Normal"/>
    <w:next w:val="Normal"/>
    <w:link w:val="TitreCar"/>
    <w:uiPriority w:val="10"/>
    <w:qFormat/>
    <w:rsid w:val="00424CB8"/>
    <w:pPr>
      <w:pBdr>
        <w:bottom w:val="single" w:sz="8" w:space="4" w:color="019DD6"/>
      </w:pBdr>
      <w:spacing w:after="300"/>
      <w:contextualSpacing/>
    </w:pPr>
    <w:rPr>
      <w:rFonts w:ascii="Calibri" w:eastAsia="Times New Roman" w:hAnsi="Calibri" w:cs="Times New Roman"/>
      <w:color w:val="000000"/>
      <w:spacing w:val="5"/>
      <w:kern w:val="28"/>
      <w:sz w:val="52"/>
      <w:szCs w:val="52"/>
    </w:rPr>
  </w:style>
  <w:style w:type="character" w:customStyle="1" w:styleId="TitreCar">
    <w:name w:val="Titre Car"/>
    <w:aliases w:val="Titre souligné Car"/>
    <w:link w:val="Titre"/>
    <w:uiPriority w:val="10"/>
    <w:rsid w:val="00424CB8"/>
    <w:rPr>
      <w:rFonts w:ascii="Calibri" w:eastAsia="Times New Roman" w:hAnsi="Calibri" w:cs="Times New Roman"/>
      <w:color w:val="000000"/>
      <w:spacing w:val="5"/>
      <w:kern w:val="28"/>
      <w:sz w:val="52"/>
      <w:szCs w:val="52"/>
    </w:rPr>
  </w:style>
  <w:style w:type="paragraph" w:customStyle="1" w:styleId="Titrepage">
    <w:name w:val="Titre page"/>
    <w:basedOn w:val="Normal"/>
    <w:link w:val="TitrepageCar"/>
    <w:qFormat/>
    <w:rsid w:val="00424CB8"/>
    <w:pPr>
      <w:jc w:val="center"/>
    </w:pPr>
    <w:rPr>
      <w:rFonts w:ascii="Verdana" w:hAnsi="Verdana"/>
      <w:i/>
      <w:smallCaps/>
      <w:noProof/>
      <w:color w:val="019DD6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pageCar">
    <w:name w:val="Titre page Car"/>
    <w:link w:val="Titrepage"/>
    <w:rsid w:val="00424CB8"/>
    <w:rPr>
      <w:rFonts w:ascii="Verdana" w:hAnsi="Verdana"/>
      <w:i/>
      <w:smallCaps/>
      <w:noProof/>
      <w:color w:val="019DD6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5Car">
    <w:name w:val="Titre 5 Car"/>
    <w:link w:val="Titre5"/>
    <w:uiPriority w:val="9"/>
    <w:semiHidden/>
    <w:rsid w:val="00424CB8"/>
    <w:rPr>
      <w:rFonts w:ascii="Calibri" w:eastAsia="Times New Roman" w:hAnsi="Calibri" w:cs="Times New Roman"/>
      <w:b/>
      <w:color w:val="004D6A"/>
    </w:rPr>
  </w:style>
  <w:style w:type="paragraph" w:styleId="Citation">
    <w:name w:val="Quote"/>
    <w:basedOn w:val="Normal"/>
    <w:next w:val="Normal"/>
    <w:link w:val="CitationCar"/>
    <w:uiPriority w:val="29"/>
    <w:qFormat/>
    <w:rsid w:val="00424CB8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424CB8"/>
    <w:rPr>
      <w:i/>
      <w:iCs/>
      <w:color w:val="000000"/>
    </w:rPr>
  </w:style>
  <w:style w:type="paragraph" w:styleId="Rvision">
    <w:name w:val="Revision"/>
    <w:hidden/>
    <w:uiPriority w:val="99"/>
    <w:semiHidden/>
    <w:rsid w:val="00DA2C5C"/>
    <w:pPr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2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75"/>
  </w:style>
  <w:style w:type="paragraph" w:styleId="Titre1">
    <w:name w:val="heading 1"/>
    <w:basedOn w:val="Normal"/>
    <w:next w:val="Normal"/>
    <w:link w:val="Titre1Car"/>
    <w:uiPriority w:val="9"/>
    <w:qFormat/>
    <w:rsid w:val="00424CB8"/>
    <w:pPr>
      <w:keepNext/>
      <w:keepLines/>
      <w:spacing w:before="480"/>
      <w:jc w:val="left"/>
      <w:outlineLvl w:val="0"/>
    </w:pPr>
    <w:rPr>
      <w:rFonts w:ascii="Verdana" w:eastAsia="Times New Roman" w:hAnsi="Verdana" w:cs="Times New Roman"/>
      <w:b/>
      <w:bCs/>
      <w:color w:val="019DD6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24CB8"/>
    <w:pPr>
      <w:spacing w:before="100" w:beforeAutospacing="1" w:after="100" w:afterAutospacing="1"/>
      <w:jc w:val="left"/>
      <w:outlineLvl w:val="1"/>
    </w:pPr>
    <w:rPr>
      <w:rFonts w:ascii="Verdana" w:eastAsia="Times New Roman" w:hAnsi="Verdana"/>
      <w:b/>
      <w:bCs/>
      <w:color w:val="9BD1EC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CB8"/>
    <w:pPr>
      <w:keepNext/>
      <w:keepLines/>
      <w:spacing w:before="200"/>
      <w:outlineLvl w:val="2"/>
    </w:pPr>
    <w:rPr>
      <w:rFonts w:ascii="Verdana" w:eastAsia="Times New Roman" w:hAnsi="Verdana" w:cs="Times New Roman"/>
      <w:b/>
      <w:bCs/>
      <w:color w:val="FEBE0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4CB8"/>
    <w:pPr>
      <w:keepNext/>
      <w:keepLines/>
      <w:spacing w:before="200"/>
      <w:outlineLvl w:val="3"/>
    </w:pPr>
    <w:rPr>
      <w:rFonts w:ascii="Calibri" w:eastAsia="Times New Roman" w:hAnsi="Calibri" w:cs="Times New Roman"/>
      <w:b/>
      <w:bCs/>
      <w:i/>
      <w:iCs/>
      <w:color w:val="019DD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CB8"/>
    <w:pPr>
      <w:keepNext/>
      <w:keepLines/>
      <w:spacing w:before="200"/>
      <w:outlineLvl w:val="4"/>
    </w:pPr>
    <w:rPr>
      <w:rFonts w:ascii="Calibri" w:eastAsia="Times New Roman" w:hAnsi="Calibri" w:cs="Times New Roman"/>
      <w:b/>
      <w:color w:val="004D6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24CB8"/>
    <w:rPr>
      <w:rFonts w:ascii="Verdana" w:eastAsia="Times New Roman" w:hAnsi="Verdana" w:cs="Times New Roman"/>
      <w:b/>
      <w:bCs/>
      <w:color w:val="019DD6"/>
      <w:sz w:val="28"/>
      <w:szCs w:val="28"/>
    </w:rPr>
  </w:style>
  <w:style w:type="character" w:customStyle="1" w:styleId="Titre2Car">
    <w:name w:val="Titre 2 Car"/>
    <w:link w:val="Titre2"/>
    <w:uiPriority w:val="9"/>
    <w:rsid w:val="00424CB8"/>
    <w:rPr>
      <w:rFonts w:ascii="Verdana" w:eastAsia="Times New Roman" w:hAnsi="Verdana"/>
      <w:b/>
      <w:bCs/>
      <w:color w:val="9BD1EC"/>
      <w:sz w:val="24"/>
      <w:szCs w:val="28"/>
    </w:rPr>
  </w:style>
  <w:style w:type="character" w:styleId="lev">
    <w:name w:val="Strong"/>
    <w:uiPriority w:val="22"/>
    <w:qFormat/>
    <w:rsid w:val="00424CB8"/>
    <w:rPr>
      <w:b/>
      <w:bCs/>
    </w:rPr>
  </w:style>
  <w:style w:type="paragraph" w:styleId="Paragraphedeliste">
    <w:name w:val="List Paragraph"/>
    <w:basedOn w:val="Normal"/>
    <w:uiPriority w:val="34"/>
    <w:qFormat/>
    <w:rsid w:val="00424CB8"/>
    <w:pPr>
      <w:ind w:left="720"/>
      <w:contextualSpacing/>
    </w:pPr>
  </w:style>
  <w:style w:type="character" w:customStyle="1" w:styleId="Titre3Car">
    <w:name w:val="Titre 3 Car"/>
    <w:link w:val="Titre3"/>
    <w:uiPriority w:val="9"/>
    <w:rsid w:val="00424CB8"/>
    <w:rPr>
      <w:rFonts w:ascii="Verdana" w:eastAsia="Times New Roman" w:hAnsi="Verdana" w:cs="Times New Roman"/>
      <w:b/>
      <w:bCs/>
      <w:color w:val="FEBE00"/>
    </w:rPr>
  </w:style>
  <w:style w:type="character" w:customStyle="1" w:styleId="Titre4Car">
    <w:name w:val="Titre 4 Car"/>
    <w:link w:val="Titre4"/>
    <w:uiPriority w:val="9"/>
    <w:rsid w:val="00424CB8"/>
    <w:rPr>
      <w:rFonts w:ascii="Calibri" w:eastAsia="Times New Roman" w:hAnsi="Calibri" w:cs="Times New Roman"/>
      <w:b/>
      <w:bCs/>
      <w:i/>
      <w:iCs/>
      <w:color w:val="019DD6"/>
    </w:rPr>
  </w:style>
  <w:style w:type="paragraph" w:customStyle="1" w:styleId="Style1">
    <w:name w:val="Style 1"/>
    <w:basedOn w:val="Normal"/>
    <w:link w:val="Style1Car"/>
    <w:qFormat/>
    <w:rsid w:val="00424CB8"/>
    <w:pPr>
      <w:jc w:val="left"/>
    </w:pPr>
    <w:rPr>
      <w:rFonts w:ascii="Verdana" w:eastAsia="Times New Roman" w:hAnsi="Verdana"/>
      <w:b/>
      <w:bCs/>
      <w:sz w:val="20"/>
      <w:szCs w:val="28"/>
    </w:rPr>
  </w:style>
  <w:style w:type="character" w:customStyle="1" w:styleId="Style1Car">
    <w:name w:val="Style 1 Car"/>
    <w:link w:val="Style1"/>
    <w:rsid w:val="00424CB8"/>
    <w:rPr>
      <w:rFonts w:ascii="Verdana" w:eastAsia="Times New Roman" w:hAnsi="Verdana"/>
      <w:b/>
      <w:bCs/>
      <w:sz w:val="20"/>
      <w:szCs w:val="28"/>
    </w:rPr>
  </w:style>
  <w:style w:type="paragraph" w:styleId="En-tte">
    <w:name w:val="header"/>
    <w:basedOn w:val="Normal"/>
    <w:link w:val="En-tteCar"/>
    <w:unhideWhenUsed/>
    <w:rsid w:val="00C854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5469"/>
    <w:rPr>
      <w:rFonts w:ascii="Calibri" w:eastAsia="Calibri" w:hAnsi="Calibri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854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5469"/>
    <w:rPr>
      <w:rFonts w:ascii="Calibri" w:eastAsia="Calibri" w:hAnsi="Calibri" w:cs="Times New Roman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AA64A1"/>
    <w:rPr>
      <w:color w:val="1D5E90"/>
      <w:u w:val="single"/>
    </w:rPr>
  </w:style>
  <w:style w:type="paragraph" w:styleId="NormalWeb">
    <w:name w:val="Normal (Web)"/>
    <w:basedOn w:val="Normal"/>
    <w:uiPriority w:val="99"/>
    <w:semiHidden/>
    <w:unhideWhenUsed/>
    <w:rsid w:val="00AA64A1"/>
    <w:pPr>
      <w:spacing w:before="120" w:after="120" w:line="360" w:lineRule="atLeast"/>
      <w:jc w:val="left"/>
    </w:pPr>
    <w:rPr>
      <w:rFonts w:ascii="Times New Roman" w:eastAsia="Times New Roman" w:hAnsi="Times New Roman"/>
      <w:sz w:val="24"/>
      <w:szCs w:val="24"/>
    </w:rPr>
  </w:style>
  <w:style w:type="paragraph" w:styleId="Titre">
    <w:name w:val="Title"/>
    <w:aliases w:val="Titre souligné"/>
    <w:basedOn w:val="Normal"/>
    <w:next w:val="Normal"/>
    <w:link w:val="TitreCar"/>
    <w:uiPriority w:val="10"/>
    <w:qFormat/>
    <w:rsid w:val="00424CB8"/>
    <w:pPr>
      <w:pBdr>
        <w:bottom w:val="single" w:sz="8" w:space="4" w:color="019DD6"/>
      </w:pBdr>
      <w:spacing w:after="300"/>
      <w:contextualSpacing/>
    </w:pPr>
    <w:rPr>
      <w:rFonts w:ascii="Calibri" w:eastAsia="Times New Roman" w:hAnsi="Calibri" w:cs="Times New Roman"/>
      <w:color w:val="000000"/>
      <w:spacing w:val="5"/>
      <w:kern w:val="28"/>
      <w:sz w:val="52"/>
      <w:szCs w:val="52"/>
    </w:rPr>
  </w:style>
  <w:style w:type="character" w:customStyle="1" w:styleId="TitreCar">
    <w:name w:val="Titre Car"/>
    <w:aliases w:val="Titre souligné Car"/>
    <w:link w:val="Titre"/>
    <w:uiPriority w:val="10"/>
    <w:rsid w:val="00424CB8"/>
    <w:rPr>
      <w:rFonts w:ascii="Calibri" w:eastAsia="Times New Roman" w:hAnsi="Calibri" w:cs="Times New Roman"/>
      <w:color w:val="000000"/>
      <w:spacing w:val="5"/>
      <w:kern w:val="28"/>
      <w:sz w:val="52"/>
      <w:szCs w:val="52"/>
    </w:rPr>
  </w:style>
  <w:style w:type="paragraph" w:customStyle="1" w:styleId="Titrepage">
    <w:name w:val="Titre page"/>
    <w:basedOn w:val="Normal"/>
    <w:link w:val="TitrepageCar"/>
    <w:qFormat/>
    <w:rsid w:val="00424CB8"/>
    <w:pPr>
      <w:jc w:val="center"/>
    </w:pPr>
    <w:rPr>
      <w:rFonts w:ascii="Verdana" w:hAnsi="Verdana"/>
      <w:i/>
      <w:smallCaps/>
      <w:noProof/>
      <w:color w:val="019DD6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pageCar">
    <w:name w:val="Titre page Car"/>
    <w:link w:val="Titrepage"/>
    <w:rsid w:val="00424CB8"/>
    <w:rPr>
      <w:rFonts w:ascii="Verdana" w:hAnsi="Verdana"/>
      <w:i/>
      <w:smallCaps/>
      <w:noProof/>
      <w:color w:val="019DD6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5Car">
    <w:name w:val="Titre 5 Car"/>
    <w:link w:val="Titre5"/>
    <w:uiPriority w:val="9"/>
    <w:semiHidden/>
    <w:rsid w:val="00424CB8"/>
    <w:rPr>
      <w:rFonts w:ascii="Calibri" w:eastAsia="Times New Roman" w:hAnsi="Calibri" w:cs="Times New Roman"/>
      <w:b/>
      <w:color w:val="004D6A"/>
    </w:rPr>
  </w:style>
  <w:style w:type="paragraph" w:styleId="Citation">
    <w:name w:val="Quote"/>
    <w:basedOn w:val="Normal"/>
    <w:next w:val="Normal"/>
    <w:link w:val="CitationCar"/>
    <w:uiPriority w:val="29"/>
    <w:qFormat/>
    <w:rsid w:val="00424CB8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424CB8"/>
    <w:rPr>
      <w:i/>
      <w:iCs/>
      <w:color w:val="000000"/>
    </w:rPr>
  </w:style>
  <w:style w:type="paragraph" w:styleId="Rvision">
    <w:name w:val="Revision"/>
    <w:hidden/>
    <w:uiPriority w:val="99"/>
    <w:semiHidden/>
    <w:rsid w:val="00DA2C5C"/>
    <w:pPr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2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447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256">
              <w:marLeft w:val="0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Maarch 2">
      <a:dk1>
        <a:srgbClr val="000000"/>
      </a:dk1>
      <a:lt1>
        <a:srgbClr val="FFFFFF"/>
      </a:lt1>
      <a:dk2>
        <a:srgbClr val="58585A"/>
      </a:dk2>
      <a:lt2>
        <a:srgbClr val="87888A"/>
      </a:lt2>
      <a:accent1>
        <a:srgbClr val="0487C1"/>
      </a:accent1>
      <a:accent2>
        <a:srgbClr val="1C99C5"/>
      </a:accent2>
      <a:accent3>
        <a:srgbClr val="93D1E4"/>
      </a:accent3>
      <a:accent4>
        <a:srgbClr val="CEE9F1"/>
      </a:accent4>
      <a:accent5>
        <a:srgbClr val="FFC200"/>
      </a:accent5>
      <a:accent6>
        <a:srgbClr val="FFE09B"/>
      </a:accent6>
      <a:hlink>
        <a:srgbClr val="93D1E4"/>
      </a:hlink>
      <a:folHlink>
        <a:srgbClr val="1C99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4FA0-653C-45AD-A526-C8C1E06E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MAARCH</Company>
  <LinksUpToDate>false</LinksUpToDate>
  <CharactersWithSpaces>3074</CharactersWithSpaces>
  <SharedDoc>false</SharedDoc>
  <HLinks>
    <vt:vector size="6" baseType="variant">
      <vt:variant>
        <vt:i4>2752549</vt:i4>
      </vt:variant>
      <vt:variant>
        <vt:i4>0</vt:i4>
      </vt:variant>
      <vt:variant>
        <vt:i4>0</vt:i4>
      </vt:variant>
      <vt:variant>
        <vt:i4>5</vt:i4>
      </vt:variant>
      <vt:variant>
        <vt:lpwstr>http://www.maarch.com/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Cotin</dc:creator>
  <cp:lastModifiedBy>lgi</cp:lastModifiedBy>
  <cp:revision>3</cp:revision>
  <cp:lastPrinted>2011-12-28T12:51:00Z</cp:lastPrinted>
  <dcterms:created xsi:type="dcterms:W3CDTF">2011-12-28T13:19:00Z</dcterms:created>
  <dcterms:modified xsi:type="dcterms:W3CDTF">2012-03-29T23:13:00Z</dcterms:modified>
</cp:coreProperties>
</file>